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reść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  <w:rtl w:val="0"/>
        </w:rPr>
        <w:t>Ldz. K/UA/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…</w:t>
      </w:r>
      <w:r>
        <w:rPr>
          <w:rFonts w:ascii="Times New Roman" w:hAnsi="Times New Roman"/>
          <w:spacing w:val="-2"/>
          <w:sz w:val="20"/>
          <w:szCs w:val="20"/>
          <w:rtl w:val="0"/>
        </w:rPr>
        <w:t>../2019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UMOWA Z AKTOREM O ODEGRANIE ROLI W SERIALU ORAZ PRZENIESIENIE PRAW DO ARTYSTYCZNEGO WYKONANIA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zawarta dnia 21 sierpnia 2019 roku w Warszawie, zwana dalej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Umow</w:t>
      </w:r>
      <w:r>
        <w:rPr>
          <w:rFonts w:ascii="Times New Roman" w:hAnsi="Times New Roman" w:hint="default"/>
          <w:sz w:val="20"/>
          <w:szCs w:val="20"/>
          <w:rtl w:val="0"/>
        </w:rPr>
        <w:t>ą”</w:t>
      </w:r>
      <w:r>
        <w:rPr>
          <w:rFonts w:ascii="Times New Roman" w:hAnsi="Times New Roman"/>
          <w:sz w:val="20"/>
          <w:szCs w:val="20"/>
          <w:rtl w:val="0"/>
        </w:rPr>
        <w:t>, pomi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dzy: 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Panem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MICHA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Ł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EM PIETRZAKIEM </w:t>
      </w:r>
      <w:r>
        <w:rPr>
          <w:rFonts w:ascii="Times New Roman" w:hAnsi="Times New Roman"/>
          <w:sz w:val="20"/>
          <w:szCs w:val="20"/>
          <w:rtl w:val="0"/>
        </w:rPr>
        <w:t>posiadaj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cym nr PESEL </w:t>
      </w:r>
      <w:del w:id="0" w:date="2019-08-26T16:43:33Z" w:author="Alebrowar: Amber Boy">
        <w:r>
          <w:rPr>
            <w:rFonts w:ascii="Times New Roman" w:hAnsi="Times New Roman" w:hint="default"/>
            <w:sz w:val="20"/>
            <w:szCs w:val="20"/>
            <w:rtl w:val="0"/>
          </w:rPr>
          <w:delText>…………………</w:delText>
        </w:r>
      </w:del>
      <w:del w:id="1" w:date="2019-08-26T16:43:33Z" w:author="Alebrowar: Amber Boy">
        <w:r>
          <w:rPr>
            <w:rFonts w:ascii="Times New Roman" w:hAnsi="Times New Roman"/>
            <w:sz w:val="20"/>
            <w:szCs w:val="20"/>
            <w:rtl w:val="0"/>
          </w:rPr>
          <w:delText>..</w:delText>
        </w:r>
      </w:del>
      <w:ins w:id="2" w:date="2019-08-26T16:43:38Z" w:author="Alebrowar: Amber Boy">
        <w:r>
          <w:rPr>
            <w:rFonts w:ascii="Times New Roman" w:hAnsi="Times New Roman"/>
            <w:sz w:val="20"/>
            <w:szCs w:val="20"/>
            <w:rtl w:val="0"/>
          </w:rPr>
          <w:t>85011800737</w:t>
        </w:r>
      </w:ins>
      <w:r>
        <w:rPr>
          <w:rFonts w:ascii="Times New Roman" w:hAnsi="Times New Roman"/>
          <w:sz w:val="20"/>
          <w:szCs w:val="20"/>
          <w:rtl w:val="0"/>
        </w:rPr>
        <w:t>, zamieszka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ym pod adresem: </w:t>
      </w:r>
      <w:ins w:id="3" w:date="2019-08-26T16:44:06Z" w:author="Alebrowar: Amber Boy">
        <w:r>
          <w:rPr>
            <w:rFonts w:ascii="Times New Roman" w:hAnsi="Times New Roman"/>
            <w:sz w:val="20"/>
            <w:szCs w:val="20"/>
            <w:rtl w:val="0"/>
          </w:rPr>
          <w:t>53-331 Wroc</w:t>
        </w:r>
      </w:ins>
      <w:ins w:id="4" w:date="2019-08-26T16:44:06Z" w:author="Alebrowar: Amber Boy">
        <w:r>
          <w:rPr>
            <w:rFonts w:ascii="Times New Roman" w:hAnsi="Times New Roman" w:hint="default"/>
            <w:sz w:val="20"/>
            <w:szCs w:val="20"/>
            <w:rtl w:val="0"/>
          </w:rPr>
          <w:t>ł</w:t>
        </w:r>
      </w:ins>
      <w:ins w:id="5" w:date="2019-08-26T16:44:06Z" w:author="Alebrowar: Amber Boy">
        <w:r>
          <w:rPr>
            <w:rFonts w:ascii="Times New Roman" w:hAnsi="Times New Roman"/>
            <w:sz w:val="20"/>
            <w:szCs w:val="20"/>
            <w:rtl w:val="0"/>
          </w:rPr>
          <w:t>aw, ul. Oficerska 13/3</w:t>
        </w:r>
      </w:ins>
      <w:del w:id="6" w:date="2019-08-26T16:43:45Z" w:author="Alebrowar: Amber Boy">
        <w:r>
          <w:rPr>
            <w:rFonts w:ascii="Times New Roman" w:hAnsi="Times New Roman" w:hint="default"/>
            <w:sz w:val="20"/>
            <w:szCs w:val="20"/>
            <w:rtl w:val="0"/>
          </w:rPr>
          <w:delText>…………………</w:delText>
        </w:r>
      </w:del>
      <w:del w:id="7" w:date="2019-08-26T16:43:45Z" w:author="Alebrowar: Amber Boy">
        <w:r>
          <w:rPr>
            <w:rFonts w:ascii="Times New Roman" w:hAnsi="Times New Roman"/>
            <w:sz w:val="20"/>
            <w:szCs w:val="20"/>
            <w:rtl w:val="0"/>
          </w:rPr>
          <w:delText>..</w:delText>
        </w:r>
      </w:del>
      <w:r>
        <w:rPr>
          <w:rFonts w:ascii="Times New Roman" w:hAnsi="Times New Roman"/>
          <w:sz w:val="20"/>
          <w:szCs w:val="20"/>
          <w:rtl w:val="0"/>
        </w:rPr>
        <w:t xml:space="preserve">, zwanym dalej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Aktorem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AURUM FILM Bodzak Hickinbotham Sp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ół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ka Jawna </w:t>
      </w:r>
      <w:r>
        <w:rPr>
          <w:rFonts w:ascii="Times New Roman" w:hAnsi="Times New Roman"/>
          <w:sz w:val="20"/>
          <w:szCs w:val="20"/>
          <w:rtl w:val="0"/>
        </w:rPr>
        <w:t>z siedzib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 Lublinie, 20-080 ul. Nieca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15/U4, zarejestrowan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 Krajowym Rejestrze S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dowym pod numerem KRS 0000213882, NIP 946-242-69-79, REGON 432718438 </w:t>
      </w:r>
    </w:p>
    <w:p>
      <w:pPr>
        <w:pStyle w:val="Treść"/>
        <w:tabs>
          <w:tab w:val="left" w:pos="6096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caps w:val="1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reprezentowan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przez:</w:t>
      </w:r>
    </w:p>
    <w:p>
      <w:pPr>
        <w:pStyle w:val="Treść"/>
        <w:tabs>
          <w:tab w:val="left" w:pos="6096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da-DK"/>
        </w:rPr>
        <w:t>Anet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ę  </w:t>
      </w:r>
      <w:r>
        <w:rPr>
          <w:rFonts w:ascii="Times New Roman" w:hAnsi="Times New Roman"/>
          <w:sz w:val="20"/>
          <w:szCs w:val="20"/>
          <w:rtl w:val="0"/>
          <w:lang w:val="en-US"/>
        </w:rPr>
        <w:t>Hickinbotham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 – </w:t>
      </w:r>
      <w:r>
        <w:rPr>
          <w:rFonts w:ascii="Times New Roman" w:hAnsi="Times New Roman"/>
          <w:sz w:val="20"/>
          <w:szCs w:val="20"/>
          <w:u w:color="000000"/>
          <w:rtl w:val="0"/>
        </w:rPr>
        <w:t>Wsp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lnika, </w:t>
      </w:r>
    </w:p>
    <w:p>
      <w:pPr>
        <w:pStyle w:val="Treść"/>
        <w:tabs>
          <w:tab w:val="left" w:pos="6096"/>
          <w:tab w:val="left" w:pos="6372"/>
          <w:tab w:val="left" w:pos="7080"/>
          <w:tab w:val="left" w:pos="7788"/>
          <w:tab w:val="left" w:pos="8496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zwan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w dalszej cz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ęś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ci Umowy 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„</w:t>
      </w:r>
      <w:r>
        <w:rPr>
          <w:rFonts w:ascii="Times New Roman" w:hAnsi="Times New Roman"/>
          <w:sz w:val="20"/>
          <w:szCs w:val="20"/>
          <w:u w:color="000000"/>
          <w:rtl w:val="0"/>
        </w:rPr>
        <w:t>Producentem Wykonawczym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”</w:t>
      </w:r>
      <w:r>
        <w:rPr>
          <w:rFonts w:ascii="Times New Roman" w:hAnsi="Times New Roman"/>
          <w:sz w:val="20"/>
          <w:szCs w:val="20"/>
          <w:u w:color="000000"/>
          <w:rtl w:val="0"/>
        </w:rPr>
        <w:t>,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przy czym Aktor i PRODUCENT WYKONAWCZY wyst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puj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 xml:space="preserve">indywidualnie jako Strona natomiast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cznie jako Strony.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Podczas gdy:</w:t>
      </w:r>
    </w:p>
    <w:p>
      <w:pPr>
        <w:pStyle w:val="Treść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jest producentem serialu telewizyjnego pod roboczym tytu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em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KR</w:t>
      </w:r>
      <w:r>
        <w:rPr>
          <w:rFonts w:ascii="Times New Roman" w:hAnsi="Times New Roman" w:hint="default"/>
          <w:sz w:val="20"/>
          <w:szCs w:val="20"/>
          <w:rtl w:val="0"/>
        </w:rPr>
        <w:t>Ó</w:t>
      </w:r>
      <w:r>
        <w:rPr>
          <w:rFonts w:ascii="Times New Roman" w:hAnsi="Times New Roman"/>
          <w:sz w:val="20"/>
          <w:szCs w:val="20"/>
          <w:rtl w:val="0"/>
        </w:rPr>
        <w:t>L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Treść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realizuje w/w serial na zlecenie ITI Neovision S.A. z siedzib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 Warszawie nadawcy program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telewizyjnych, w tym program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oznaczonych nazwami zawieraj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cymi nazw</w:t>
      </w:r>
      <w:r>
        <w:rPr>
          <w:rFonts w:ascii="Times New Roman" w:hAnsi="Times New Roman" w:hint="default"/>
          <w:sz w:val="20"/>
          <w:szCs w:val="20"/>
          <w:rtl w:val="0"/>
        </w:rPr>
        <w:t>ę „</w:t>
      </w:r>
      <w:r>
        <w:rPr>
          <w:rFonts w:ascii="Times New Roman" w:hAnsi="Times New Roman"/>
          <w:sz w:val="20"/>
          <w:szCs w:val="20"/>
          <w:rtl w:val="0"/>
        </w:rPr>
        <w:t>CANAL+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 xml:space="preserve">(dalej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ITI Neovision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);</w:t>
      </w:r>
    </w:p>
    <w:p>
      <w:pPr>
        <w:pStyle w:val="Treść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Serial zawieraj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 artystyczne wykonanie Aktora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eksploatowany przez ITI Neovision i jego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pc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prawnych.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Strony postanowi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y, co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puje:   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O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ś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wiadczenia i definicje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1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Preambu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stanowi integraln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cz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ęść </w:t>
      </w:r>
      <w:r>
        <w:rPr>
          <w:rFonts w:ascii="Times New Roman" w:hAnsi="Times New Roman"/>
          <w:sz w:val="20"/>
          <w:szCs w:val="20"/>
          <w:rtl w:val="0"/>
        </w:rPr>
        <w:t>Umowy.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Je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eli w Umowie jest mowa o Utworze nale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y przez to rozumie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ć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utw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r audiowizualny  - serial telewizyjny pod roboczym tytu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em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„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KR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L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(dalej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„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Utw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r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) w re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yserii Jana P. Matuszy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ń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skiego, produkowany przez PRODUCENTA WYKONAWCZEGO na zlecenie ITI Neovision, wed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ug przyj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ę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tych scenariuszy autorstwa Szczepana Twardocha,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ukasza M. Maciejewskiego i Dany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ukasi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ń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skiej (dalej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„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Scenariusz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), i harmonogramu produkcji (dalej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„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Harmonogram produkcji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), sk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adaj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cego si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ę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z 8 (s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ownie: o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miu) odcink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w w serii 1 (pierwszej).</w:t>
      </w:r>
    </w:p>
    <w:p>
      <w:pPr>
        <w:pStyle w:val="Treść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Je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eli w Umowie jest mowa o Artystycznym Wykonaniu (lub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  <w:lang w:val="de-DE"/>
        </w:rPr>
        <w:t>Roli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 xml:space="preserve">lub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Artystycznym Wykonaniu Roli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), nale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 przez to rozumie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 xml:space="preserve">artystyczne wykonanie przez Aktora roli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SEKUNDANT ZIEMBI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Ń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SKIEGO #2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>w Utworze oraz wszelkie inne dokonania Aktora w jakikolwiek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zane z powstaniem, realizacj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lub eksploatacj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Roli w ramach Utworu i poza Utworem w zakresie Umowy, 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przeniesienie na PRODUCENTA WYKONAWCZEGO praw do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dzania Artystycznym Wykonaniem, chocia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by Artystyczne Wykonanie nie zosta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 w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czone do ostatecznej wersji emisyjnej Utworu, lub zosta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 zarejestrowane i wykorzystane w innym celu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nadanie Utworu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lonym Umow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Aktor przyjmuje,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e w zakresie realizacji Umowy PRODUCENTA WYKONAWCZEGO  reprezentuje producent i kierownik produkcji wskazani przez PRODUCENTA WYKONAWCZEGO. 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PRODUCENT WYKONAWCZY potwierdza, 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e na mocy zawartej umowy z ITI Neovision na produkcj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ę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Utworu jest uprawniony do podj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ę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cia zobowi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za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okre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lonych w Umowie i pozyskania uprawnie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wskazanych w Umowie r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wnie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 xml:space="preserve">ż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na rzecz ITI Neovision.</w:t>
      </w:r>
    </w:p>
    <w:p>
      <w:pPr>
        <w:pStyle w:val="Parties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Zawiadomienia w zwi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ą</w:t>
      </w:r>
      <w:r>
        <w:rPr>
          <w:rFonts w:ascii="Times New Roman" w:hAnsi="Times New Roman"/>
          <w:sz w:val="20"/>
          <w:szCs w:val="20"/>
          <w:rtl w:val="0"/>
          <w:lang w:val="en-US"/>
        </w:rPr>
        <w:t>zku z wykonywaniem niniejszej Umowy b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ę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en-US"/>
        </w:rPr>
        <w:t>mia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ł</w:t>
      </w:r>
      <w:r>
        <w:rPr>
          <w:rFonts w:ascii="Times New Roman" w:hAnsi="Times New Roman"/>
          <w:sz w:val="20"/>
          <w:szCs w:val="20"/>
          <w:rtl w:val="0"/>
          <w:lang w:val="en-US"/>
        </w:rPr>
        <w:t>y form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ę </w:t>
      </w:r>
      <w:r>
        <w:rPr>
          <w:rFonts w:ascii="Times New Roman" w:hAnsi="Times New Roman"/>
          <w:sz w:val="20"/>
          <w:szCs w:val="20"/>
          <w:rtl w:val="0"/>
          <w:lang w:val="en-US"/>
        </w:rPr>
        <w:t>pisemn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ą</w:t>
      </w:r>
      <w:r>
        <w:rPr>
          <w:rFonts w:ascii="Times New Roman" w:hAnsi="Times New Roman"/>
          <w:sz w:val="20"/>
          <w:szCs w:val="20"/>
          <w:rtl w:val="0"/>
          <w:lang w:val="en-US"/>
        </w:rPr>
        <w:t>, z potwierdzeniem odbioru i b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ę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en-US"/>
        </w:rPr>
        <w:t>dor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ę</w:t>
      </w:r>
      <w:r>
        <w:rPr>
          <w:rFonts w:ascii="Times New Roman" w:hAnsi="Times New Roman"/>
          <w:sz w:val="20"/>
          <w:szCs w:val="20"/>
          <w:rtl w:val="0"/>
          <w:lang w:val="en-US"/>
        </w:rPr>
        <w:t>czane osobi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ś</w:t>
      </w:r>
      <w:r>
        <w:rPr>
          <w:rFonts w:ascii="Times New Roman" w:hAnsi="Times New Roman"/>
          <w:sz w:val="20"/>
          <w:szCs w:val="20"/>
          <w:rtl w:val="0"/>
          <w:lang w:val="en-US"/>
        </w:rPr>
        <w:t>cie lub listownie na adresy Stron podane w komparycji Umowy lub poczt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en-US"/>
        </w:rPr>
        <w:t>elektroniczn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en-US"/>
        </w:rPr>
        <w:t>na podane ni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sz w:val="20"/>
          <w:szCs w:val="20"/>
          <w:rtl w:val="0"/>
          <w:lang w:val="en-US"/>
        </w:rPr>
        <w:t>ej adresy e-mail (z zastrze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ż</w:t>
      </w:r>
      <w:r>
        <w:rPr>
          <w:rFonts w:ascii="Times New Roman" w:hAnsi="Times New Roman"/>
          <w:sz w:val="20"/>
          <w:szCs w:val="20"/>
          <w:rtl w:val="0"/>
          <w:lang w:val="en-US"/>
        </w:rPr>
        <w:t>eniem innych postanowie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ń </w:t>
      </w:r>
      <w:r>
        <w:rPr>
          <w:rFonts w:ascii="Times New Roman" w:hAnsi="Times New Roman"/>
          <w:sz w:val="20"/>
          <w:szCs w:val="20"/>
          <w:rtl w:val="0"/>
          <w:lang w:val="en-US"/>
        </w:rPr>
        <w:t>Umowy):</w:t>
      </w:r>
    </w:p>
    <w:p>
      <w:pPr>
        <w:pStyle w:val="Treść"/>
        <w:tabs>
          <w:tab w:val="left" w:pos="426"/>
          <w:tab w:val="right" w:pos="9072" w:leader="hyphen"/>
        </w:tabs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  <w:lang w:val="de-DE"/>
        </w:rPr>
        <w:t>dla PRODUCENTA WYKONAWCZEGO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  </w:t>
      </w:r>
    </w:p>
    <w:p>
      <w:pPr>
        <w:pStyle w:val="Treść"/>
        <w:tabs>
          <w:tab w:val="left" w:pos="426"/>
          <w:tab w:val="right" w:pos="9072" w:leader="hyphen"/>
        </w:tabs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"mailto:aneta@aurumfilm.pl"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aneta@aurumfilm.pl</w:t>
      </w:r>
      <w:r>
        <w:rPr/>
        <w:fldChar w:fldCharType="end" w:fldLock="0"/>
      </w:r>
    </w:p>
    <w:p>
      <w:pPr>
        <w:pStyle w:val="Treść"/>
        <w:tabs>
          <w:tab w:val="left" w:pos="426"/>
          <w:tab w:val="right" w:pos="9072" w:leader="hyphen"/>
        </w:tabs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</w:rPr>
        <w:t>dla Aktora:</w:t>
      </w:r>
    </w:p>
    <w:p>
      <w:pPr>
        <w:pStyle w:val="Treść"/>
        <w:ind w:firstLine="42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0"/>
          <w:szCs w:val="20"/>
          <w:rtl w:val="0"/>
        </w:rPr>
        <w:t xml:space="preserve">e-mail: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"mailto:pietrzi@op.pl"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pietrzi@op.pl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Treść"/>
        <w:ind w:firstLine="426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Przedmiot Umowy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2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powierza Aktorowi, 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 </w:t>
      </w: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stworzy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Artystyczne Wykonanie Roli w Utworze wed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Scenariusza (stanowi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1 Umowy), zgodnie z Harmonogramem produkcji (stanowi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2 do Umowy) to jest w okresie od dnia zawarcia niniejszej Umowy do dnia 31.12.2020,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wskazaniami re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ysera oraz do przeniesienia na PRODUCENTA WYKONAWCZEGO praw pokrewnych do Artystycznego Wykonania zgodnie z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5 Umowy. Terminy dni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rezerw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la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3 do Umowy. W przypadku ewentualnych zmian termin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nowe terminy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wskazane przez PRODUCENTA WYKONAWCZEGO w trybie roboczym.</w:t>
      </w:r>
    </w:p>
    <w:p>
      <w:pPr>
        <w:pStyle w:val="Treść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Harmonogram produkcji Utworu oraz stanowi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jego cz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ęść </w:t>
      </w:r>
      <w:r>
        <w:rPr>
          <w:rFonts w:ascii="Times New Roman" w:hAnsi="Times New Roman"/>
          <w:sz w:val="20"/>
          <w:szCs w:val="20"/>
          <w:rtl w:val="0"/>
        </w:rPr>
        <w:t>Kalendarzowy plan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Dzienne plany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mog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ulec zmianie, na co Aktor wyra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 zgod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Treść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Scenariusz Utworu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ulec zmianie na skutek wprowadzanych na bie</w:t>
      </w:r>
      <w:r>
        <w:rPr>
          <w:rFonts w:ascii="Times New Roman" w:hAnsi="Times New Roman" w:hint="default"/>
          <w:sz w:val="20"/>
          <w:szCs w:val="20"/>
          <w:rtl w:val="0"/>
        </w:rPr>
        <w:t>żą</w:t>
      </w:r>
      <w:r>
        <w:rPr>
          <w:rFonts w:ascii="Times New Roman" w:hAnsi="Times New Roman"/>
          <w:sz w:val="20"/>
          <w:szCs w:val="20"/>
          <w:rtl w:val="0"/>
        </w:rPr>
        <w:t>co zmian realizacyjnych oraz organizacyjnych, na co Aktor wyra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 zgod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Zobowi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ą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zania Aktora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3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stworzy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Artystyczne Wykonanie osobi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cie, profesjonalnie, wed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swej najlepszej wiedzy i umiej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tno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na najwy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szym poziomie artystycznym.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wiadcza i gwarantuje,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Artystyczne Wykonanie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wolne od wad prawnych i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narusza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 praw autorskich, praw pokrewnych oraz d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br osobistych 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b trzecich, a ponadto,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prawo do Artystycznego Wykonania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dzie w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aden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ograniczone. Z tytu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onego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wiadczenia Aktor przyjmuje 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 wy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odpowiedzialno</w:t>
      </w:r>
      <w:r>
        <w:rPr>
          <w:rFonts w:ascii="Times New Roman" w:hAnsi="Times New Roman" w:hint="default"/>
          <w:sz w:val="20"/>
          <w:szCs w:val="20"/>
          <w:rtl w:val="0"/>
        </w:rPr>
        <w:t>ść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  <w:lang w:val="it-IT"/>
        </w:rPr>
        <w:t>ci do: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Artystycznego Wykonania Roli z najwy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it-IT"/>
        </w:rPr>
        <w:t>staranno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, tzn. przestrzegaj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 za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merytorycznych i artystycznych Utworu oraz instrukcji i wskaz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wek PRODUCENTA WYKONAWCZEGO oraz 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wskazanych przez PRODUCENTA WYKONAWCZEGO,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  <w:lang w:val="it-IT"/>
        </w:rPr>
        <w:t>ci re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ysera;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bieg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ego opanowywania Roli, tzn. nauczenia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tekstu Roli na pami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w zakresie umo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 PRODUCENTOWI WYKONAWCZEMU sprawne nagrywanie scen zgodnie z Kalendarzowym planem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Dziennymi planami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oraz uwzgl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dniania wprowadzanych na bie</w:t>
      </w:r>
      <w:r>
        <w:rPr>
          <w:rFonts w:ascii="Times New Roman" w:hAnsi="Times New Roman" w:hint="default"/>
          <w:sz w:val="20"/>
          <w:szCs w:val="20"/>
          <w:rtl w:val="0"/>
        </w:rPr>
        <w:t>żą</w:t>
      </w:r>
      <w:r>
        <w:rPr>
          <w:rFonts w:ascii="Times New Roman" w:hAnsi="Times New Roman"/>
          <w:sz w:val="20"/>
          <w:szCs w:val="20"/>
          <w:rtl w:val="0"/>
        </w:rPr>
        <w:t>co zmian w Scenariuszu, w tym realizowanie potrzeb programowych i produkcyjnych PRODUCENTA WYKONAWCZEGO;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pozostawania w kontakcie z PRODUCENTEM WYKONAWCZYM przez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okres realizacji Utworu oraz pozostawania do dyspozycji PRODUCENTA WYKONAWCZEGO przez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okres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przestrzegania wszelkich termin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Harmonogramu produkcji, co oznacza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zek stawiania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w wyznaczonych miejscach o wyznaczonym czasie i uczestniczenia w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bach, w tym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bach sytuacyjnych,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bach czytanych, treningach i innych zaj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 przygotowawczych, (w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ci: w przymiarkach kostium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bach charakteryzacji) oraz spotkaniach z producentem i re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yserem w studiu, w terenie, w sali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i w innym miejscu wskazanym przez PRODUCENTA WYKONAWCZEGO, bez dodatkowego wynagrodzenia;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dotarcia na miejsce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asnym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rodkiem transportu lub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rodkiem transportu zapewnionym przez PRODUCENTA WYKONAWCZEGO, wed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ustale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roboczych;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dotarcia na plan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asnym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rodkiem transportu lub po wcze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niejszym uzgodnieniu z PRODUCENTEM WYKONAWCZYM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rodkiem transportu zapewnionym przez PRODUCENTA WYKONAWCZEGO;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dbania o sw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j stan zdrowia oraz do nie uczestniczenia w przedsi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wzi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ciach potencjalnie niebezpiecznych dla jego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ycia i zdrowia, wygl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du fizycznego, 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nie poddawania si</w:t>
      </w:r>
      <w:r>
        <w:rPr>
          <w:rFonts w:ascii="Times New Roman" w:hAnsi="Times New Roman" w:hint="default"/>
          <w:sz w:val="20"/>
          <w:szCs w:val="20"/>
          <w:rtl w:val="0"/>
        </w:rPr>
        <w:t>ę ż</w:t>
      </w:r>
      <w:r>
        <w:rPr>
          <w:rFonts w:ascii="Times New Roman" w:hAnsi="Times New Roman"/>
          <w:sz w:val="20"/>
          <w:szCs w:val="20"/>
          <w:rtl w:val="0"/>
        </w:rPr>
        <w:t>adnym zabiegom medycznym, estetycznym lub kosmetycznym,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 zmieni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yby jego wygl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 bez uprzedniego wyra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enia zgody przez PRODUCENTA WYKONAWCZEGO, za wyj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tkiem zabieg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niezb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dnych dla ratowania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ycia b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ź </w:t>
      </w:r>
      <w:r>
        <w:rPr>
          <w:rFonts w:ascii="Times New Roman" w:hAnsi="Times New Roman"/>
          <w:sz w:val="20"/>
          <w:szCs w:val="20"/>
          <w:rtl w:val="0"/>
        </w:rPr>
        <w:t>zdrowia Aktora;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zaniechania publikacji na wszelkich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liwych polach  komunikacji, jakichkolwiek 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  <w:lang w:val="it-IT"/>
        </w:rPr>
        <w:t>,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w, tekst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grafik i film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Utworem, nieujawnionych przez PRODUCENTA WYKONAWCZEGO lub ITI Neovision lub na ujawnienie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PRODUCENT WYKONAWCZY lub ITI Neovision nie wyrazili zgody;</w:t>
      </w:r>
    </w:p>
    <w:p>
      <w:pPr>
        <w:pStyle w:val="Treść"/>
        <w:numPr>
          <w:ilvl w:val="3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  <w:tab/>
        <w:t>wykonania nagra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  <w:lang w:val="en-US"/>
        </w:rPr>
        <w:t>postsynchron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w odr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bnych terminach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okres nagrywania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 z Harmonogramu produkcji, w przypadku, gdy 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Aktora w nagrywaniu d</w:t>
      </w:r>
      <w:r>
        <w:rPr>
          <w:rFonts w:ascii="Times New Roman" w:hAnsi="Times New Roman" w:hint="default"/>
          <w:sz w:val="20"/>
          <w:szCs w:val="20"/>
          <w:rtl w:val="0"/>
        </w:rPr>
        <w:t>ź</w:t>
      </w:r>
      <w:r>
        <w:rPr>
          <w:rFonts w:ascii="Times New Roman" w:hAnsi="Times New Roman"/>
          <w:sz w:val="20"/>
          <w:szCs w:val="20"/>
          <w:rtl w:val="0"/>
        </w:rPr>
        <w:t>wi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ku do Utworu oka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konieczny w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ramach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lonego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Umowy;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uczestniczenia w nagrywaniu pocz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tkowych (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czo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wka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 i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cowych scen (pod napisy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cowe) oraz zwiastun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  <w:lang w:val="en-US"/>
        </w:rPr>
        <w:t>w, teaser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do Utworu, w tym 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niezb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dnych sesjach,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bnych zgodnie z Harmonogramem produkcji, bez dodatkowego wynagrodzenia;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realizacji dodatkowych, nieprzewidzianych 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</w:rPr>
        <w:t>, 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m.in. z przyczyn technicznych, artystycznych lub produkcyjnych, w terminach wyznaczonych przez PRODUCENTA WYKONAWCZEGO w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ramach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lonego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Umowy;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</w:rPr>
        <w:t xml:space="preserve"> 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do Artystycznego Wykonania Roli z rekwizytami i w kostiumach dostarczonych przez PRODUCENTA WYKONAWCZEGO;</w:t>
      </w:r>
    </w:p>
    <w:p>
      <w:pPr>
        <w:pStyle w:val="Treść"/>
        <w:numPr>
          <w:ilvl w:val="3"/>
          <w:numId w:val="1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pacing w:val="-2"/>
          <w:sz w:val="20"/>
          <w:szCs w:val="20"/>
          <w:rtl w:val="0"/>
        </w:rPr>
        <w:t>wzi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ę</w:t>
      </w:r>
      <w:r>
        <w:rPr>
          <w:rFonts w:ascii="Times New Roman" w:hAnsi="Times New Roman"/>
          <w:spacing w:val="-2"/>
          <w:sz w:val="20"/>
          <w:szCs w:val="20"/>
          <w:rtl w:val="0"/>
        </w:rPr>
        <w:t>cia udzia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>u w sesjach zdj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ę</w:t>
      </w:r>
      <w:r>
        <w:rPr>
          <w:rFonts w:ascii="Times New Roman" w:hAnsi="Times New Roman"/>
          <w:spacing w:val="-2"/>
          <w:sz w:val="20"/>
          <w:szCs w:val="20"/>
          <w:rtl w:val="0"/>
        </w:rPr>
        <w:t>ciowych (w szczeg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lno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ś</w:t>
      </w:r>
      <w:r>
        <w:rPr>
          <w:rFonts w:ascii="Times New Roman" w:hAnsi="Times New Roman"/>
          <w:spacing w:val="-2"/>
          <w:sz w:val="20"/>
          <w:szCs w:val="20"/>
          <w:rtl w:val="0"/>
        </w:rPr>
        <w:t>ci fotosy i tzw. werki z planu zdj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ę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ciowego),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realizacji zapisu dokumentuj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 xml:space="preserve">cego powstawania Utworu, np. film 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„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making of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”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 w celu zrealizowania materia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łó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w promocyjnych i PR (zwanych dalej 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„</w:t>
      </w:r>
      <w:r>
        <w:rPr>
          <w:rFonts w:ascii="Times New Roman" w:hAnsi="Times New Roman"/>
          <w:spacing w:val="-2"/>
          <w:sz w:val="20"/>
          <w:szCs w:val="20"/>
          <w:rtl w:val="0"/>
          <w:lang w:val="it-IT"/>
        </w:rPr>
        <w:t>Materia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>ami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”</w:t>
      </w:r>
      <w:r>
        <w:rPr>
          <w:rFonts w:ascii="Times New Roman" w:hAnsi="Times New Roman"/>
          <w:spacing w:val="-2"/>
          <w:sz w:val="20"/>
          <w:szCs w:val="20"/>
          <w:rtl w:val="0"/>
        </w:rPr>
        <w:t>), kt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re b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ę</w:t>
      </w:r>
      <w:r>
        <w:rPr>
          <w:rFonts w:ascii="Times New Roman" w:hAnsi="Times New Roman"/>
          <w:spacing w:val="-2"/>
          <w:sz w:val="20"/>
          <w:szCs w:val="20"/>
          <w:rtl w:val="0"/>
        </w:rPr>
        <w:t>d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wykorzystane na polach eksploatacji wskazanych w 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§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5 Umowy oraz </w:t>
      </w:r>
      <w:r>
        <w:rPr>
          <w:rFonts w:ascii="Times New Roman" w:hAnsi="Times New Roman"/>
          <w:sz w:val="20"/>
          <w:szCs w:val="20"/>
          <w:rtl w:val="0"/>
        </w:rPr>
        <w:t>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 jest do uczestnictwa, w prowadzonych przez PRODUCENTA WYKONAWCZEGO, ITI Neovision (lub na zlecenie ITI Neovision)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aniach promocyjno - reklamowych, marketingowych lub PR-owych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produkcj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, emisj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lub dystrybucj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Utworu lub programami telewizyjnymi nadawanymi przez ITI Neovision, w tym programami oznaczonymi nazwami zawieraj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cymi nazw</w:t>
      </w:r>
      <w:r>
        <w:rPr>
          <w:rFonts w:ascii="Times New Roman" w:hAnsi="Times New Roman" w:hint="default"/>
          <w:sz w:val="20"/>
          <w:szCs w:val="20"/>
          <w:rtl w:val="0"/>
        </w:rPr>
        <w:t>ę „</w:t>
      </w:r>
      <w:r>
        <w:rPr>
          <w:rFonts w:ascii="Times New Roman" w:hAnsi="Times New Roman"/>
          <w:sz w:val="20"/>
          <w:szCs w:val="20"/>
          <w:rtl w:val="0"/>
        </w:rPr>
        <w:t>Canal+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 xml:space="preserve">(dalej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Program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),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produkcj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, emisj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lub dystrybucj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Utworu polegaj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na udzielaniu wywiad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uczestniczeniu w konferencjach prasowych oraz eventach organizowanych w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zku z promocj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Utworu lub Programu, uczestniczeniu w sesjach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ciowych w studio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na planie oraz poza planem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ciowym, udzielaniu wywiad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uczestniczeniu w konferencjach prasowych, w realizacji i nagraniach film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reklamowych, nagraniach radiowych organizowanych przez ITI Neovision lub na zlecenie ITI Neovision. Przeprowadzenie wskazanych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ej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promocyjno-reklamowych zaplanowane jest w okresie do dnia 31.12.2020 r., z tym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eniem,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  <w:lang w:val="nl-NL"/>
        </w:rPr>
        <w:t>e termin ten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ulec przesuni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ciu odpowiednio do ewentualnych zmian harmonogramu emisji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Utworu, aczkolwiek nie 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niej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do dnia 31.12.2021   r. Szczeg</w:t>
      </w:r>
      <w:r>
        <w:rPr>
          <w:rFonts w:ascii="Times New Roman" w:hAnsi="Times New Roman" w:hint="default"/>
          <w:sz w:val="20"/>
          <w:szCs w:val="20"/>
          <w:rtl w:val="0"/>
        </w:rPr>
        <w:t>ół</w:t>
      </w:r>
      <w:r>
        <w:rPr>
          <w:rFonts w:ascii="Times New Roman" w:hAnsi="Times New Roman"/>
          <w:sz w:val="20"/>
          <w:szCs w:val="20"/>
          <w:rtl w:val="0"/>
        </w:rPr>
        <w:t>y termin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Aktora w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szych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aniach wymagaj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wcze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niejszego uzgodnienia mi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dzy Aktorem oraz ITI Neovision,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nie odrzucania proponowanych termin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bez 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nej przyczyny. Za 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szych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aniach oraz przeniesienie na PRODUCENTA WYKONAWCZEGO oraz ITI Neovision prawa do korzystania i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dzania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 zostan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zrealizowane w ramach w/w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na wszystkich polach eksploatacji oraz 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i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lonym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5 Umowy, Aktorowi nie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uguje dodatkowe wynagrodzenie.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Strony uznaj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12 godzinn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realizacj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na planie,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 zgodnie z opisem dziennego harmonogramu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liczony jest od momentu kiedy Aktor zostanie wezwany do garderoby i charakteryzacji, a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czy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 chwil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ca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dla Aktora, wliczaj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 przerwy na posi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ek i porann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charakteryzacj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. W wyj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tkowych sytuacjach dzienny czas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by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przed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ony do 14 godzin. W przypadku przekroczenia umownego okresu 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</w:rPr>
        <w:t>,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doko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czenia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w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 w terminach 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niejszych, uzgodnionych z PRODUCENTEM WYKONAWCZYM.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przypadku, gdy z uwagi na inne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 Aktora (nie przedstawione PRODUCENTOWI WYKONAWCZEMU zgodnie z zapisem poni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ej, w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czniku nr 4 do Umowy) Aktor nie jest obecny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przez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lone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12 godzin, przez co powoduje to konieczno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skr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cenia planowanych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z jego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em, wynagrodzenie Aktora za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wynosi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odpowiednio:</w:t>
      </w:r>
    </w:p>
    <w:p>
      <w:pPr>
        <w:pStyle w:val="Treść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50%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lonego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ust. 1 Umowy w przypadku pozostawania do 5 godzin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ciowym;</w:t>
      </w:r>
    </w:p>
    <w:p>
      <w:pPr>
        <w:pStyle w:val="Treść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70 %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lonego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ust. 1 Umowy w przypadku pozostawania do 8 godzin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ciowym;</w:t>
      </w:r>
    </w:p>
    <w:p>
      <w:pPr>
        <w:pStyle w:val="Treść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90%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lonego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ust. 1 Umowy w przypadku pozostawania do 10 godzin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ciowym.</w:t>
      </w:r>
    </w:p>
    <w:p>
      <w:pPr>
        <w:pStyle w:val="Treść"/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Obni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enie wynagrodzenia nie dotyczy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Aktora w zaplanowanych przedstawieniach teatralnych.</w:t>
      </w:r>
    </w:p>
    <w:p>
      <w:pPr>
        <w:pStyle w:val="Treść"/>
        <w:numPr>
          <w:ilvl w:val="0"/>
          <w:numId w:val="13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przypadku, gdy Aktor pozostaje w dyspozycji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bez wykonania dnia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 (klaps) do 6 godzin, wynagrodzenie dla Aktora za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wynosi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 50% stawki, a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ej 6 godzin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100% stawki za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ciowy;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 jest do podania w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czniku Nr 4 do Umowy informacji o wszystkich swoich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zaniach zawodowych, co obejmuje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ci: 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Aktora we wszelkich kampaniach reklamowych,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promocyjnej, przedsi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wzi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 medialnych, filmowych, teatralnych i 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audycjach, serialach i filmach oraz wszelkich innych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zaniach zawodowych w czasie produkcji Utworu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lonym Harmonogramem produkcji. O ile Aktor nie przedstawi informacji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lonej w zdaniu poprzedzaj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cym w dniu podpisania Umowy oznacza to,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przyjmuje terminy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lone w Harmonogramie produkcji i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ich przestrzegania.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 chwil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podpisania Umowy podj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cie przez Aktora jakichkolwiek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zawodowych, w tym telewizyjnych, filmowych, teatralnych czy reklamowych,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terminy mog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kolidowa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z terminowym wykonaniem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Umowy, a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z terminami uzgodnionych dni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ciowych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Aktora, wymaga pisemnej zgody PRODUCENTA WYKONAWCZEGO.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 chwil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podpisania Umowy nowe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 Aktora nie podane w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czniku Nr 4 do Umowy zostaj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uznane jako drugorz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dne wobec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Umowy i wymagane jest dostosowanie ich do Harmonogramu produkcji i postanowie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Umowy.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przestrzega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zasad i warunk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realizacji Utworu 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Kalendarzowego planu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Dziennych plan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</w:rPr>
        <w:t>,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dorazowo przestrzega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zasad pobytu w miejscach  i obiektach wynajmowanych przez PRODUCENTA WYKONAWCZEGO do przygotowania i realizacji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 Utworu (obiekty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 i zaplecza plan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ciowych) oraz zasad i regulamin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miejsc pobytu aktor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ekipy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ciowej (hotele, pensjonaty, restauracje, etc.).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przestrzega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wskazanych 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ej zasad w okresie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Umowy, w czasie realizacji Utworu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Aktora, tj. w czasie przygotowa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oraz realizacji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 Utworu,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w czasie 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i przygotowa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,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oraz poza planem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ciowym, tj. na zapleczu planu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ciowego,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czasie transportu organizowanego i zapewnionego przez PRODUCENTA WYKONAWCZEGO, w hotelach i innych miejscach pobytu organizowanych i zapewnianych przez PRODUCENTA WYKONAWCZEGO, co dotyczy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sytuacji poza okresem realizacji Utworu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em Aktora (w tzw.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czasie wolnym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Aktor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podejmowa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i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uczestniczy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w przedsi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wzi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 mog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yby narazi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PRODUCENTA WYKONAWCZEGO lub ITI Neovision na jak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kolwiek odpowiedzialno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prawn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lub utrat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renomy (w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ci, w przypadku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podejmowanych przez Aktora pod wp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ywem alkoholu lub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rodk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psychotropowych i psychopodobnych).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wyra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 zgod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na swobodne zamieszczanie przez PRODUCENTA WYKONAWCZEGO przekaz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handlowych (m.in. lokowanie produkt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lub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ug) w Serialu, z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eniem,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to wy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cznie przekazy handlowe stanowi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pasywne lokowanie produkt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w. Strony ustalaj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przypadku aktywnego product placementu, tzn. takiego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dostarczone rekwizyty oznaczone czytelnym logo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wymaga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od Aktora zagrania dialog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 charakterze handlowym tj. wychwalanie produkt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podkre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lanie cech produkt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dorazowo uprzednio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uzgadniane z Agentem i Aktorem oraz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stanowi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 przedmiot odr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bnej Umowy zawieranej bezpo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rednio przez ITI Neovision z Aktorem;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Aktor potwierdza,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zapozna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 zasadami i przepisami bezpiecze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stwa i higieny pracy dla produkcji Utworu oraz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 xml:space="preserve">do ich stosowania zgodnie z zaleceniami oraz wytycznymi wskazanymi przez PRODUCENTA WYKONAWCZEGO. 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wiadcza,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momencie podpisania umowy posiada dokumenty uprawniaj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do kierowania pojazdami kategorii B.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wiadcza,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zaci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ga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w imieniu PRODUCENTA WYKONAWCZEGO bez jego pisemnej zgody, w tym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dokonywa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zakupu towar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lub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ani te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b, jak gdyby mia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do tego prawo;</w:t>
      </w:r>
    </w:p>
    <w:p>
      <w:pPr>
        <w:pStyle w:val="Treść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cznie PRODUCENTOWI WYKONAWCZEMU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uguje prawo podj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 decyzji o tym, czy Artystyczne Wykonanie przyjmuje, czy te</w:t>
      </w:r>
      <w:r>
        <w:rPr>
          <w:rFonts w:ascii="Times New Roman" w:hAnsi="Times New Roman" w:hint="default"/>
          <w:sz w:val="20"/>
          <w:szCs w:val="20"/>
          <w:rtl w:val="0"/>
        </w:rPr>
        <w:t>ż żą</w:t>
      </w:r>
      <w:r>
        <w:rPr>
          <w:rFonts w:ascii="Times New Roman" w:hAnsi="Times New Roman"/>
          <w:sz w:val="20"/>
          <w:szCs w:val="20"/>
          <w:rtl w:val="0"/>
        </w:rPr>
        <w:t>da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lonych jego zmian. 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Na 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żą</w:t>
      </w:r>
      <w:r>
        <w:rPr>
          <w:rFonts w:ascii="Times New Roman" w:hAnsi="Times New Roman"/>
          <w:spacing w:val="-2"/>
          <w:sz w:val="20"/>
          <w:szCs w:val="20"/>
          <w:rtl w:val="0"/>
        </w:rPr>
        <w:t>danie PRODUCENTA WYKONAWCZEGO Aktor zobowi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zany jest do niezw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ocznego wykonania 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żą</w:t>
      </w:r>
      <w:r>
        <w:rPr>
          <w:rFonts w:ascii="Times New Roman" w:hAnsi="Times New Roman"/>
          <w:spacing w:val="-2"/>
          <w:sz w:val="20"/>
          <w:szCs w:val="20"/>
          <w:rtl w:val="0"/>
        </w:rPr>
        <w:t>danych zmian w Artystycznym Wykonaniu zgodnie ze wskaz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wkami PRODUCENTA WYKONAWCZEGO.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Zobowi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ą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zania PRODUCENTA WYKONAWCZEGO 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4 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ind w:left="360" w:hanging="36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</w:t>
        <w:tab/>
        <w:t>PRODUCENT WYKONAWCZY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  <w:lang w:val="it-IT"/>
        </w:rPr>
        <w:t>do: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zawiadamiania Aktora za po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rednictwem poczty e-mail na adres Aktora wskazany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1 ust 6 o zmianach w Harmonogramie produkcji, Kalendarzowym planie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oraz Dziennych planach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wynik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ych z takich okoliczno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ci, jak np.: choroba, wypadek, nag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zmiana pogody, wycofanie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wsp</w:t>
      </w:r>
      <w:r>
        <w:rPr>
          <w:rFonts w:ascii="Times New Roman" w:hAnsi="Times New Roman" w:hint="default"/>
          <w:sz w:val="20"/>
          <w:szCs w:val="20"/>
          <w:rtl w:val="0"/>
        </w:rPr>
        <w:t>ół</w:t>
      </w:r>
      <w:r>
        <w:rPr>
          <w:rFonts w:ascii="Times New Roman" w:hAnsi="Times New Roman"/>
          <w:sz w:val="20"/>
          <w:szCs w:val="20"/>
          <w:rtl w:val="0"/>
        </w:rPr>
        <w:t>pracownika z podj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tych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oraz inne nieoczekiwane zdarzenia wymagaj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ce zmiany w realizacji Utworu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niezw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ocznie po zaistnieniu takich okoliczno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ci;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sze zmiany nie stanowi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podstawy dla zmiany jakiegokolwiek postanowienia Umowy;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powierzenia wykonania scen stanowi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zagro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enie dla bezpiecze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stwa lub zdrowia Aktora odpowiednio wykwalifikowanym osobom;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zorganizowania 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zaplecza sanitarnego i wypoczynkowego umo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cego wykonanie Roli; 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zapewnienia Aktorowi na planie napoj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posi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ku regeneracyjnego, na zasadach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innych cz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ekipy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ciowej;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zapewnienia transportu na plan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i z planu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 po wcze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niejszym ustaleniu i uzgodnieniu tego faktu z PRODUCENTEM WYKONAWCZYM;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czasie realizacji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 Utworu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 poza miejscem jego zamieszkania, w ustalone z Producentem Wykonawczym dni w okresie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Umowy, PRODUCENT WYKONAWCZY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zapewnienia Aktorowi zakwaterowania, kiedy Aktor przebywa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 miejscu wskazanym przez PRODUCENTA WYKONAWCZEGO,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dni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dniami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ciowymi; 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czasie realizacji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 Utworu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 poza miejscem jego zamieszkania, w ustalone z PRODUCENTEM WYKONAWCZYM dni w okresie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Umowy, PRODUCENT WYKONAWCZY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zapewnienia Aktorowi napoj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posi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regeneracyjnych, kiedy Aktor przebywa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 miejscu wskazanym przez PRODUCENTA WYKONAWCZEGO,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dni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dniami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ciowymi, lub wyp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aci Aktorowi diety wg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przepis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w; 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czasie realizacji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 Utworu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Aktora poza miejscem jego zamieszkania w ustalone z PRODUCENTEM WYKONAWCZYM dni w okresie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Umowy, PRODUCENT WYKONAWCZY zapewni Aktorowi transport lub zwr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ci koszty za przejazd na plan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i z planu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 w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biletu PKP II klasa;</w:t>
      </w:r>
    </w:p>
    <w:p>
      <w:pPr>
        <w:pStyle w:val="Treść"/>
        <w:numPr>
          <w:ilvl w:val="0"/>
          <w:numId w:val="1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umieszczenia imienia i nazwiska Aktora w napisach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cowych Utworu, o ile Artystyczne Wykonanie zostanie w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czone do wersji emisyjnej Utworu.</w:t>
      </w:r>
    </w:p>
    <w:p>
      <w:pPr>
        <w:pStyle w:val="Treść"/>
        <w:numPr>
          <w:ilvl w:val="0"/>
          <w:numId w:val="18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</w:rPr>
      </w:pP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adne nieumy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lne niewykonanie przez PRODUCENTA WYKONAWCZEGO postanowie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niniejszego paragrafu oraz niewykonanie przez stron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trzeci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 do oznaczenia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u Aktora zgodnie z ust. 1 lit.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>bez wiedzy PRODUCENTA WYKONAWCZEGO nie stanowi naruszenia postanowie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 xml:space="preserve">niniejszej Umowy przez PRODUCENTA WYKONAWCZEGO, przy czym w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adnym wypadku Aktor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uprawniony, z tytu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takiego naruszenia (lub innej przyczyny), do uniemo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liwienia lub powstrzymania dystrybucji, wy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wietlania lub reklamowania Utworu lub nadawania mu rozg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osu.</w:t>
      </w:r>
    </w:p>
    <w:p>
      <w:pPr>
        <w:pStyle w:val="Treść"/>
        <w:numPr>
          <w:ilvl w:val="0"/>
          <w:numId w:val="1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niniejszym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wiadcza, 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ubezpiecza Aktora od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pstw nieszcz</w:t>
      </w:r>
      <w:r>
        <w:rPr>
          <w:rFonts w:ascii="Times New Roman" w:hAnsi="Times New Roman" w:hint="default"/>
          <w:sz w:val="20"/>
          <w:szCs w:val="20"/>
          <w:rtl w:val="0"/>
        </w:rPr>
        <w:t>ęś</w:t>
      </w:r>
      <w:r>
        <w:rPr>
          <w:rFonts w:ascii="Times New Roman" w:hAnsi="Times New Roman"/>
          <w:sz w:val="20"/>
          <w:szCs w:val="20"/>
          <w:rtl w:val="0"/>
        </w:rPr>
        <w:t>liwych wypadk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w. Na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yczenie Aktora PRODUCENT WYKONAWCZY udost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 do wgl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du Og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lne Warunki Ubezpieczenia. Ubezpieczenie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w czasie, gdy Aktor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do dyspozycji i pod kontrol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PRODUCENTA WYKONAWCZEGO lub upowa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nionego przedstawiciela PRODUCENTA WYKONAWCZEGO w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zku z wykonywaniem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przewidzianych Umow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Przeniesienie praw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5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ind w:left="360" w:hanging="36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1.</w:t>
        <w:tab/>
        <w:t>Aktor przenosi na PRODUCENTA WYKONAWCZEGO, a PRODUCENT WYKONAWCZY nabywa z chwil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ustalenia, prawo do korzystania i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dzania Artystycznym Wykonaniem w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ci, jak i we fragmentach, zar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wno w Utworze, jak i poza Utworem, na obszarze Polski i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ego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wiata, 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nieograniczony w czasie, na wszystkich znanych polach eksploatacji, co obejmuje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  <w:lang w:val="it-IT"/>
        </w:rPr>
        <w:t>ci: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utrwalanie jak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kolwiek technik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(w jakimkolwiek systemie, formacie i na jakimkolwiek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niku), w tym m.in. drukiem, na kliszy fotograficznej, na ta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mie magnetycznej, cyfrowo;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utrwalenie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wszystkich znanych metod powielania obrazu i d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ź</w:t>
      </w:r>
      <w:r>
        <w:rPr>
          <w:rFonts w:ascii="Times New Roman" w:hAnsi="Times New Roman"/>
          <w:sz w:val="20"/>
          <w:szCs w:val="20"/>
          <w:u w:color="000000"/>
          <w:rtl w:val="0"/>
        </w:rPr>
        <w:t>wi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ku,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technologii cyfrowych, magnetycznych i optycznych, w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łą</w:t>
      </w:r>
      <w:r>
        <w:rPr>
          <w:rFonts w:ascii="Times New Roman" w:hAnsi="Times New Roman"/>
          <w:sz w:val="20"/>
          <w:szCs w:val="20"/>
          <w:u w:color="000000"/>
          <w:rtl w:val="0"/>
        </w:rPr>
        <w:t>czaj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c ich cyfryzacj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u w:color="000000"/>
          <w:rtl w:val="0"/>
        </w:rPr>
        <w:t>oraz nagrywanie cyfrowe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dowolnej techniki kodowania;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zwielokrotnianie jak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kolwiek technik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, w jakimkolwiek systemie, formacie, w tym m.in. drukiem, na kliszy fotograficznej, na ta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mie magnetycznej, cyfrowo,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technologii cyfrowych, magnetycznych i optycznych, w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łą</w:t>
      </w:r>
      <w:r>
        <w:rPr>
          <w:rFonts w:ascii="Times New Roman" w:hAnsi="Times New Roman"/>
          <w:sz w:val="20"/>
          <w:szCs w:val="20"/>
          <w:u w:color="000000"/>
          <w:rtl w:val="0"/>
        </w:rPr>
        <w:t>czaj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c ich cyfryzacj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u w:color="000000"/>
          <w:rtl w:val="0"/>
        </w:rPr>
        <w:t>oraz nagrywanie cyfrowe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dowolnej techniki kodowania i na jakimkolwiek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niku, a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na: kasetach VHS,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CD,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DVD,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Bluray lub innych podobnych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nikach;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 xml:space="preserve">wprowadzanie do obrotu 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u w:color="000000"/>
          <w:rtl w:val="0"/>
        </w:rPr>
        <w:t>zar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wno oryginalnego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nika z odcinkiem Utworu lub Materia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em  jak i egzemplarzy odcink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Utworu lub Materia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łó</w:t>
      </w:r>
      <w:r>
        <w:rPr>
          <w:rFonts w:ascii="Times New Roman" w:hAnsi="Times New Roman"/>
          <w:sz w:val="20"/>
          <w:szCs w:val="20"/>
          <w:u w:color="000000"/>
          <w:rtl w:val="0"/>
        </w:rPr>
        <w:t>w (w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egzemplarzy utrwalonych na kasetach VHS,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CD,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DVD,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Bluray lub innych podobnych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nikach);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wprowadzanie do pami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ci komputera, do sieci komputerowej lub multimedialnej, do baz danych;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publiczne udost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pnianie w taki spos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b, aby ka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ż</w:t>
      </w:r>
      <w:r>
        <w:rPr>
          <w:rFonts w:ascii="Times New Roman" w:hAnsi="Times New Roman"/>
          <w:sz w:val="20"/>
          <w:szCs w:val="20"/>
          <w:u w:color="000000"/>
          <w:rtl w:val="0"/>
        </w:rPr>
        <w:t>dy m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g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u w:color="000000"/>
          <w:rtl w:val="0"/>
        </w:rPr>
        <w:t>mie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u w:color="000000"/>
          <w:rtl w:val="0"/>
        </w:rPr>
        <w:t>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 do odcinka Utworu lub Materia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u w miejscu i w czasie przez siebie wybranym (m.in. poprzez udost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pnianie w Internecie np. w ramach dowolnych stron internetowych oraz jakichkolwiek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odp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atnych lub nieodp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atnych,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w ramach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typu facebook, YouTube itp.);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udost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pnianie w ramach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w typu: (i) video on demand (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„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wideo na 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żą</w:t>
      </w:r>
      <w:r>
        <w:rPr>
          <w:rFonts w:ascii="Times New Roman" w:hAnsi="Times New Roman"/>
          <w:sz w:val="20"/>
          <w:szCs w:val="20"/>
          <w:u w:color="000000"/>
          <w:rtl w:val="0"/>
        </w:rPr>
        <w:t>danie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”</w:t>
      </w:r>
      <w:r>
        <w:rPr>
          <w:rFonts w:ascii="Times New Roman" w:hAnsi="Times New Roman"/>
          <w:sz w:val="20"/>
          <w:szCs w:val="20"/>
          <w:u w:color="000000"/>
          <w:rtl w:val="0"/>
        </w:rPr>
        <w:t>), a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w ramach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typu: TVOD (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Transactional Video On Demand</w:t>
      </w:r>
      <w:r>
        <w:rPr>
          <w:rFonts w:ascii="Times New Roman" w:hAnsi="Times New Roman"/>
          <w:sz w:val="20"/>
          <w:szCs w:val="20"/>
          <w:u w:color="000000"/>
          <w:rtl w:val="0"/>
        </w:rPr>
        <w:t>), SVOD (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Subscription Video on Demand</w:t>
      </w:r>
      <w:r>
        <w:rPr>
          <w:rFonts w:ascii="Times New Roman" w:hAnsi="Times New Roman"/>
          <w:sz w:val="20"/>
          <w:szCs w:val="20"/>
          <w:u w:color="000000"/>
          <w:rtl w:val="0"/>
        </w:rPr>
        <w:t>), AVOD (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 xml:space="preserve">Advertising Video On Demand), </w:t>
      </w:r>
      <w:r>
        <w:rPr>
          <w:rFonts w:ascii="Times New Roman" w:hAnsi="Times New Roman"/>
          <w:sz w:val="20"/>
          <w:szCs w:val="20"/>
          <w:u w:color="000000"/>
          <w:rtl w:val="0"/>
        </w:rPr>
        <w:t>FVOD (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 xml:space="preserve">Fre Video On Demand); </w:t>
      </w:r>
      <w:r>
        <w:rPr>
          <w:rFonts w:ascii="Times New Roman" w:hAnsi="Times New Roman"/>
          <w:sz w:val="20"/>
          <w:szCs w:val="20"/>
          <w:u w:color="000000"/>
          <w:rtl w:val="0"/>
        </w:rPr>
        <w:t>(ii)  pay-per-view, (iii) Catch-Up TV, oraz w ramach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o podobnym charakterze, udost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pnianych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jakiejkolwiek techniki transmisji 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u w:color="000000"/>
          <w:rtl w:val="0"/>
        </w:rPr>
        <w:t>np.: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satelity, Internetu, sieci kablowych b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d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ź </w:t>
      </w:r>
      <w:r>
        <w:rPr>
          <w:rFonts w:ascii="Times New Roman" w:hAnsi="Times New Roman"/>
          <w:sz w:val="20"/>
          <w:szCs w:val="20"/>
          <w:u w:color="000000"/>
          <w:rtl w:val="0"/>
        </w:rPr>
        <w:t>system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IPTV, xDSL, ETTx, FTTx, PVR Network, Telewizja Hybrydowa (HBB TV), NPVR;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udost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pnianie w ramach dowolnych us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ug telekomunikacyjnych z zastosowaniem jakichkolwiek system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i urz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dze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u w:color="000000"/>
          <w:rtl w:val="0"/>
        </w:rPr>
        <w:t>(m.in. telefon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stacjonarnych lub kom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rkowych, komputer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stacjonarnych lub przeno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nych, a tak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ż</w:t>
      </w:r>
      <w:r>
        <w:rPr>
          <w:rFonts w:ascii="Times New Roman" w:hAnsi="Times New Roman"/>
          <w:sz w:val="20"/>
          <w:szCs w:val="20"/>
          <w:u w:color="000000"/>
          <w:rtl w:val="0"/>
        </w:rPr>
        <w:t>e przekaz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z wykorzystaniem wszelkich 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pnych technologii np. GSM, UMTS itp.,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telekomunikacyjnych sieci przesy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u danych, w tym serwis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OTT dost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sz w:val="20"/>
          <w:szCs w:val="20"/>
          <w:u w:color="000000"/>
          <w:rtl w:val="0"/>
        </w:rPr>
        <w:t>pnych bez dodatkowych op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at, jak i oferowanych jako samodzielna, odp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atna us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uga);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publiczne odtwarzanie (m.in. 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dowolnych urz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dze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u w:color="000000"/>
          <w:rtl w:val="0"/>
        </w:rPr>
        <w:t>analogowych lub cyfrowych posiadaj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cych lub nieposiadaj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cych funkcje przechowywania i odczytywania plik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audio lub video np. komputer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w, odbiornik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radiowych lub telewizyjnych, projektor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w, telefon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stacjonarnych lub kom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rkowych, odtwarzaczy MP3, iPod, iPhone, konsoli do gier itp.);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wystawianie;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wy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wietlanie, 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w kinach;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</w:rPr>
        <w:t>u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ż</w:t>
      </w:r>
      <w:r>
        <w:rPr>
          <w:rFonts w:ascii="Times New Roman" w:hAnsi="Times New Roman"/>
          <w:sz w:val="20"/>
          <w:szCs w:val="20"/>
          <w:u w:color="000000"/>
          <w:rtl w:val="0"/>
        </w:rPr>
        <w:t>yczanie, najem egzemplarzy odcink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w Utworu (w szczeg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ci egzemplarzy utrwalonych na kasetach VHS,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CD,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DVD,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sz w:val="20"/>
          <w:szCs w:val="20"/>
          <w:u w:color="000000"/>
          <w:rtl w:val="0"/>
        </w:rPr>
        <w:t>ytach Bluray lub na innych podobnych no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sz w:val="20"/>
          <w:szCs w:val="20"/>
          <w:u w:color="000000"/>
          <w:rtl w:val="0"/>
        </w:rPr>
        <w:t>nikach b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sz w:val="20"/>
          <w:szCs w:val="20"/>
          <w:u w:color="000000"/>
          <w:rtl w:val="0"/>
        </w:rPr>
        <w:t>d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ź </w:t>
      </w:r>
      <w:r>
        <w:rPr>
          <w:rFonts w:ascii="Times New Roman" w:hAnsi="Times New Roman"/>
          <w:sz w:val="20"/>
          <w:szCs w:val="20"/>
          <w:u w:color="000000"/>
          <w:rtl w:val="0"/>
        </w:rPr>
        <w:t>za pomoc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u w:color="000000"/>
          <w:rtl w:val="0"/>
        </w:rPr>
        <w:t>dystrybucji cyfrowej z wykorzystaniem np.: Internetu) lub  Materia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łó</w:t>
      </w:r>
      <w:r>
        <w:rPr>
          <w:rFonts w:ascii="Times New Roman" w:hAnsi="Times New Roman"/>
          <w:sz w:val="20"/>
          <w:szCs w:val="20"/>
          <w:u w:color="000000"/>
          <w:rtl w:val="0"/>
        </w:rPr>
        <w:t>w;</w:t>
      </w: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rozpowszechnianie drog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emisji telewizyjnej (nadawanie) prowadzonej analogowo lub cyfrowo, w spos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b bezprzewodowy (naziemny lub satelitarny) lub w spos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 xml:space="preserve">b przewodowy 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 jakimkolwiek programie telewizyjnym (kodowanym lub niekodowanym, dost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ę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pnym odp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atnie lub nieodp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atnie, w jakimkolwiek systemie, formacie lub technologii); przy zastosowaniu jakiegokolwiek sposobu przesy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u programu telewizyjnego lub utworu audiowizualnego, w szczeg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ci za pomoc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stacji naziemnej, satelity, platform cyfrowych, sieci kablowych,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 xml:space="preserve">telekomunikacyjnych, telewizji mobilnej, IPTV, xDSL, ETTx, FTTx, jakichkolwiek sieci komputerowych (w tym Internetu 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np.: streaming przez Internet, webcasting, simulcasting), technologii mobilnej/online, w tym GSM [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cznie z GPRS, EDGE, UMTS, HSPA], LTE, IPTV, Wifi, WiMAX, HbbTv [hybrid TV], SMATV, WLAN, LAN, Home-Area-Network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czonego lub nie z set top-box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em (w tym HomeGatewayMedia, DLNA, AirPlay, Miracast, Chromecast), jak r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wnie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ż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z wykorzystaniem aplikacji mobilnych lub us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ugi internetowej web-service, tak, aby mo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liwy by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ł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odbi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r Utworu lub Materia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 i zapoznanie si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z Utworem lub Materia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ami za pomoc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jakiegokolwiek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dzenia (analogowego lub cyfrowego, z funkcj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przechowywania danych [tzw. HDD] lub bez tej funkcji) bez wzgl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ę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du na metod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dostarczania sygna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u telewizyjnego do takiego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dzenia (zar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wno poprzez sta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 xml:space="preserve">e 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cze jak i bezprzewodowo -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 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 szczeg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ci Wi-Fi), a w szczeg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ci za pomoc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: monitora, odbiornika telewizyjnego, odbiornika SmartTV, komputera (PC), przeno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nego odtwarzacza, odtwarzacza media center, konsoli do gier lub innego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dzenia przeno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nego (handheld device) b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ź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mobilnego (mobile device) w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czaj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 telefon stacjonarny i kom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rkowy, Android TV, Apple TV, komputer kieszonkowy - PDA (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„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Personal Digital Assistant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), przeno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ne konsole do gier oraz przeno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ny komputer (tablet), w tym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dekoduj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cych - dekodera/set top-box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 albo modu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u CAM, z wykorzystaniem nieograniczonej liczby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czonych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odtwarzaj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cych tre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ci audiowizualne (zar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wno przewodowo jak i bezprzewodowo/mobilnie) lub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dzenia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czonego z dowoln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liczb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innych urz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dze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(zar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wno przewodowo jak i bezprzewodowo/mobilnie);</w:t>
      </w: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reemitowanie wizji i fonii, analogowe oraz cyfrowe (w systemie kodowanym lub niekodowanym, odp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atne lub nieodp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atne, w jakimkolwiek systemie, formacie lub technologii) w szczeg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lno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ci za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ś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rednictwem platform cyfrowych, sieci kablowych, po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łą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cze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ń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telekomunikacyjnych, telewizji mobilnej, IPTV, xDSL, ETTx, FTTx, jakichkolwiek sieci komputerowych (w tym mobilnych i Internetu), jak r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ó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wnie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ż 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przy u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>ż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>yciu aplikacji mobilnych oraz sieci domowych, takich jak AirPlay, Miracast, DLNA, Chromecast;</w:t>
      </w:r>
    </w:p>
    <w:p>
      <w:pPr>
        <w:pStyle w:val="Treść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utrwalanie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lub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 xml:space="preserve">w, przechowywanie ich egzemplarzy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i udost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pnianie ich za pomoc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(aa)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ugi NPVR (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  <w:lang w:val="en-US"/>
        </w:rPr>
        <w:t>Network-Based Personal Video Recording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– </w:t>
      </w:r>
      <w:r>
        <w:rPr>
          <w:rFonts w:ascii="Times New Roman" w:hAnsi="Times New Roman"/>
          <w:sz w:val="20"/>
          <w:szCs w:val="20"/>
          <w:rtl w:val="0"/>
        </w:rPr>
        <w:t>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ugi umo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cej 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ytkownikowi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cowemu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ci: (a) nagranie utworu - nadawanego w programie telewizyjnym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na przestrzeni dyskowej udost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pnianej przez operatora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telewizyjnych i (b) odtwarzanie takiego nagrania na odbiorniku 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ytkownika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cowego za pomoc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sieci telekomunikacyjnej; w ramach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typu NPVR mog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zosta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udost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pnione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ce opcje: (i) Time-shift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zatrzymania utworu, a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pnie wznowienia ogl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dania (jak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szybkiego przewijania do przodu i do ty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u); (ii) Start-over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obejrzenia od pocz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tku nadawanego ju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 xml:space="preserve">utworu audiowizualnego (iii) Backward EPG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zapoznania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 t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cz</w:t>
      </w:r>
      <w:r>
        <w:rPr>
          <w:rFonts w:ascii="Times New Roman" w:hAnsi="Times New Roman" w:hint="default"/>
          <w:sz w:val="20"/>
          <w:szCs w:val="20"/>
          <w:rtl w:val="0"/>
        </w:rPr>
        <w:t>ęś</w:t>
      </w:r>
      <w:r>
        <w:rPr>
          <w:rFonts w:ascii="Times New Roman" w:hAnsi="Times New Roman"/>
          <w:sz w:val="20"/>
          <w:szCs w:val="20"/>
          <w:rtl w:val="0"/>
        </w:rPr>
        <w:t>ci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ram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wki programu telewizyjnego,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ra zosta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ju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wyemitowana oraz przyst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pienia do ogl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dania utworu audiowizualnego, pomimo 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zosta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ju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wyemitowany; (iv) Cloud PVR -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nagrywania utworu audiowizualnego i przechowywania takiego nagrania na przestrzeni dyskowej udost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pnianej przez operatora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telewizyjnych; (bb)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ug typu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temporary download, </w:t>
      </w:r>
      <w:r>
        <w:rPr>
          <w:rFonts w:ascii="Times New Roman" w:hAnsi="Times New Roman"/>
          <w:sz w:val="20"/>
          <w:szCs w:val="20"/>
          <w:rtl w:val="0"/>
        </w:rPr>
        <w:t>tj. funkcjonalno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umo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czasowe przechowywanie zapisu Odcinka Utworu lub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na urz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dzeniach wykorzystywanych przez 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ytkownik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cowych (np.: w tabletach, komputerach, telefonach kom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rkowych, smartphonach); (cc)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ug typu Continue Watching/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Follow Me, </w:t>
      </w:r>
      <w:r>
        <w:rPr>
          <w:rFonts w:ascii="Times New Roman" w:hAnsi="Times New Roman"/>
          <w:sz w:val="20"/>
          <w:szCs w:val="20"/>
          <w:rtl w:val="0"/>
        </w:rPr>
        <w:t>tj. funkcjonalno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dzi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ki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ytkownik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rozpocz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ąć </w:t>
      </w:r>
      <w:r>
        <w:rPr>
          <w:rFonts w:ascii="Times New Roman" w:hAnsi="Times New Roman"/>
          <w:sz w:val="20"/>
          <w:szCs w:val="20"/>
          <w:rtl w:val="0"/>
          <w:lang w:val="it-IT"/>
        </w:rPr>
        <w:t>ogl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danie Odcinka Utworu lub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na jednym urz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dzeniu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cowym (np.: tablecie), a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pnie kontynuowa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  <w:lang w:val="it-IT"/>
        </w:rPr>
        <w:t>ogl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danie tego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utworu na innym urz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dzeniu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cowym (np.: laptopie) od momentu,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zako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  <w:lang w:val="it-IT"/>
        </w:rPr>
        <w:t>ogl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danie tego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utworu na pierwszym urz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dzeniu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cowym</w:t>
      </w:r>
      <w:r>
        <w:rPr>
          <w:rFonts w:ascii="Times New Roman" w:hAnsi="Times New Roman"/>
          <w:sz w:val="20"/>
          <w:szCs w:val="20"/>
          <w:u w:color="000000"/>
          <w:rtl w:val="0"/>
        </w:rPr>
        <w:t>.</w:t>
      </w:r>
    </w:p>
    <w:p>
      <w:pPr>
        <w:pStyle w:val="Treść"/>
        <w:suppressAutoHyphens w:val="1"/>
        <w:spacing w:after="0" w:line="240" w:lineRule="auto"/>
        <w:ind w:left="360" w:hanging="360"/>
        <w:jc w:val="both"/>
        <w:rPr>
          <w:rFonts w:ascii="Times New Roman" w:cs="Times New Roman" w:hAnsi="Times New Roman" w:eastAsia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rtl w:val="0"/>
        </w:rPr>
        <w:t>2.</w:t>
        <w:tab/>
        <w:t>Aktor, w ramach wynagrodzenia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lonego Umow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, zezwala i upowa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nia PRODUCENTA WYKONAWCZEGO i ITI Neovision oraz inne sp</w:t>
      </w:r>
      <w:r>
        <w:rPr>
          <w:rFonts w:ascii="Times New Roman" w:hAnsi="Times New Roman" w:hint="default"/>
          <w:sz w:val="20"/>
          <w:szCs w:val="20"/>
          <w:rtl w:val="0"/>
        </w:rPr>
        <w:t>ół</w:t>
      </w:r>
      <w:r>
        <w:rPr>
          <w:rFonts w:ascii="Times New Roman" w:hAnsi="Times New Roman"/>
          <w:sz w:val="20"/>
          <w:szCs w:val="20"/>
          <w:rtl w:val="0"/>
        </w:rPr>
        <w:t>ki z grup kapita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owych, do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nale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żą </w:t>
      </w:r>
      <w:r>
        <w:rPr>
          <w:rFonts w:ascii="Times New Roman" w:hAnsi="Times New Roman"/>
          <w:sz w:val="20"/>
          <w:szCs w:val="20"/>
          <w:rtl w:val="0"/>
        </w:rPr>
        <w:t>PRODUCENT WYKONAWCZY i ITI Neovision do:</w:t>
      </w:r>
    </w:p>
    <w:p>
      <w:pPr>
        <w:pStyle w:val="Treść"/>
        <w:numPr>
          <w:ilvl w:val="2"/>
          <w:numId w:val="21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dokonywania zmian Utworu i przerywania Utworu z zapisem Artystycznego Wykonania: reklamami, og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oszeniami,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 telesprzeda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y, wskazaniami sponsorskimi,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 promocyjnymi, dzielenia ekranu, zamieszczania napis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tzw. belek na ekranie reklamami, og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oszeniami, wskazaniami sponsorskimi,</w:t>
      </w:r>
      <w:r>
        <w:rPr>
          <w:rFonts w:ascii="Times New Roman" w:hAnsi="Times New Roman"/>
          <w:spacing w:val="-2"/>
          <w:sz w:val="20"/>
          <w:szCs w:val="20"/>
          <w:rtl w:val="0"/>
          <w:lang w:val="it-IT"/>
        </w:rPr>
        <w:t xml:space="preserve"> materia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>ami reklamowymi i promocyjnymi</w:t>
      </w:r>
      <w:r>
        <w:rPr>
          <w:rFonts w:ascii="Times New Roman" w:hAnsi="Times New Roman"/>
          <w:sz w:val="20"/>
          <w:szCs w:val="20"/>
          <w:rtl w:val="0"/>
        </w:rPr>
        <w:t>,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rtl w:val="0"/>
        </w:rPr>
        <w:t>telesprzeda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żą </w:t>
      </w:r>
      <w:r>
        <w:rPr>
          <w:rFonts w:ascii="Times New Roman" w:hAnsi="Times New Roman"/>
          <w:sz w:val="20"/>
          <w:szCs w:val="20"/>
          <w:rtl w:val="0"/>
        </w:rPr>
        <w:t>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innymi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 filmowymi, oraz umieszczania logo nadawcy,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 dzielenia ekranu, zamieszczania napis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w i tzw. belek  na ekranie</w:t>
      </w:r>
      <w:r>
        <w:rPr>
          <w:rFonts w:ascii="Times New Roman" w:hAnsi="Times New Roman"/>
          <w:sz w:val="20"/>
          <w:szCs w:val="20"/>
          <w:rtl w:val="0"/>
        </w:rPr>
        <w:t xml:space="preserve"> zmniejszania obrazu, podawania informacji i innych przekaz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wnocze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nie z rozpowszechnianiem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i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w, zaniechania prezentowania planszy 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cowej odcinka Utworu i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 albo ich prezentacji w zmieniony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b;</w:t>
      </w:r>
    </w:p>
    <w:p>
      <w:pPr>
        <w:pStyle w:val="Treść"/>
        <w:numPr>
          <w:ilvl w:val="2"/>
          <w:numId w:val="21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dokonywania skr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przer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bek i uzupe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 xml:space="preserve">Artystycznego Wykonania i Utworu </w:t>
      </w:r>
      <w:r>
        <w:rPr>
          <w:rFonts w:ascii="Times New Roman" w:hAnsi="Times New Roman"/>
          <w:spacing w:val="-2"/>
          <w:sz w:val="20"/>
          <w:szCs w:val="20"/>
          <w:rtl w:val="0"/>
        </w:rPr>
        <w:t>i innych form audiowizualnych z w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łą</w:t>
      </w:r>
      <w:r>
        <w:rPr>
          <w:rFonts w:ascii="Times New Roman" w:hAnsi="Times New Roman"/>
          <w:spacing w:val="-2"/>
          <w:sz w:val="20"/>
          <w:szCs w:val="20"/>
          <w:rtl w:val="0"/>
        </w:rPr>
        <w:t xml:space="preserve">czonym Artystycznym Wykonaniem </w:t>
      </w:r>
      <w:r>
        <w:rPr>
          <w:rFonts w:ascii="Times New Roman" w:hAnsi="Times New Roman"/>
          <w:sz w:val="20"/>
          <w:szCs w:val="20"/>
          <w:rtl w:val="0"/>
        </w:rPr>
        <w:t>w zakresie jaki uzna za niezb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dny, w tym umieszczania w utworze z zapisem Artystycznego Wykonania oznacze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identyfikuj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cych, na przyk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  <w:lang w:val="en-US"/>
        </w:rPr>
        <w:t>ad logo PRODUCENTA WYKONAWCZEGO;</w:t>
      </w:r>
    </w:p>
    <w:p>
      <w:pPr>
        <w:pStyle w:val="Treść"/>
        <w:numPr>
          <w:ilvl w:val="2"/>
          <w:numId w:val="21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decydowaniu o oznaczaniu Artystycznego Wykonania imieniem i nazwiskiem lub pseudonimem Aktora, przy czym PRODUCENT WYKONAWCZY lub ITI Neovision nie oznaczy Artystycznego Wykonania imieniem i nazwiskiem Aktora w przypadkach,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jest to zwyczajowo przyj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te w zale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od potrzeb ITI Neovision, je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eli jest to podyktowane charakterem eksploatacji Utworu lub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u;</w:t>
      </w:r>
    </w:p>
    <w:p>
      <w:pPr>
        <w:pStyle w:val="Treść"/>
        <w:numPr>
          <w:ilvl w:val="2"/>
          <w:numId w:val="21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korzystania z Utworu,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oraz Artystycznego Wykonania poza Utworem, tj. wykorzystania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lub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Artystycznego Wykonania umieszczonego lub nie umieszczonego w wersji emisyjnej Utworu tj.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ciowych i d</w:t>
      </w:r>
      <w:r>
        <w:rPr>
          <w:rFonts w:ascii="Times New Roman" w:hAnsi="Times New Roman" w:hint="default"/>
          <w:sz w:val="20"/>
          <w:szCs w:val="20"/>
          <w:rtl w:val="0"/>
        </w:rPr>
        <w:t>ź</w:t>
      </w:r>
      <w:r>
        <w:rPr>
          <w:rFonts w:ascii="Times New Roman" w:hAnsi="Times New Roman"/>
          <w:sz w:val="20"/>
          <w:szCs w:val="20"/>
          <w:rtl w:val="0"/>
        </w:rPr>
        <w:t>wi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kowych,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poprzez komercyjne i niekomercyjne wykorzystanie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lub dowolnych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Artystycznego Wykonania oraz imienia i nazwiska, wizerunku, fotografii, 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osu i podobizny Aktora w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dy ze sposob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przewidzianych w Umowie jako pole eksploatacji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i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w celach:</w:t>
      </w:r>
    </w:p>
    <w:p>
      <w:pPr>
        <w:pStyle w:val="Treść"/>
        <w:numPr>
          <w:ilvl w:val="1"/>
          <w:numId w:val="23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reklamowych, promocyjnych oraz PR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Utworu, Programu, PRODUCENTA WYKONAWCZEGO, programu CANAL+, ITI Neovision oraz innych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potrzebami PRODUCENTA WYKONAWCZEGO, ITI Neovision lub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rejkolwiek ze sp</w:t>
      </w:r>
      <w:r>
        <w:rPr>
          <w:rFonts w:ascii="Times New Roman" w:hAnsi="Times New Roman" w:hint="default"/>
          <w:sz w:val="20"/>
          <w:szCs w:val="20"/>
          <w:rtl w:val="0"/>
        </w:rPr>
        <w:t>ół</w:t>
      </w:r>
      <w:r>
        <w:rPr>
          <w:rFonts w:ascii="Times New Roman" w:hAnsi="Times New Roman"/>
          <w:sz w:val="20"/>
          <w:szCs w:val="20"/>
          <w:rtl w:val="0"/>
        </w:rPr>
        <w:t>ek z grup kapita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owych, do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nale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żą </w:t>
      </w:r>
      <w:r>
        <w:rPr>
          <w:rFonts w:ascii="Times New Roman" w:hAnsi="Times New Roman"/>
          <w:sz w:val="20"/>
          <w:szCs w:val="20"/>
          <w:rtl w:val="0"/>
        </w:rPr>
        <w:t xml:space="preserve">PRODUCENT WYKONAWCZY oraz ITI Neovision </w:t>
      </w:r>
      <w:r>
        <w:rPr>
          <w:rFonts w:ascii="Times New Roman" w:hAnsi="Times New Roman"/>
          <w:spacing w:val="-2"/>
          <w:sz w:val="20"/>
          <w:szCs w:val="20"/>
          <w:rtl w:val="0"/>
        </w:rPr>
        <w:t>oraz podmiot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w korzystaj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cych z Artystycznego Wykonania i Utworu za zgod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 PRODUCENTA WYKONAWCZEGO lub ITI Neovision,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m.in. w formie plakat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w, fotografii, reklam radiowych, prasowych, telewizyjnych, internetowych oraz w po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łą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czeniach telefonicznych i sieci multimedialnej);</w:t>
      </w:r>
    </w:p>
    <w:p>
      <w:pPr>
        <w:pStyle w:val="Treść"/>
        <w:numPr>
          <w:ilvl w:val="1"/>
          <w:numId w:val="23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promocyjno-reklamowych, marketingowych lub PR-owych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produkcji, emisji i dystrybucji Utworu lub Programu, prowadzonych przez ITI Neovision;</w:t>
      </w:r>
    </w:p>
    <w:p>
      <w:pPr>
        <w:pStyle w:val="Treść"/>
        <w:numPr>
          <w:ilvl w:val="1"/>
          <w:numId w:val="23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merchandisingowych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zwi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 xml:space="preserve">zanych z Utworem, programami telewizyjnymi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 xml:space="preserve">ITI Neovision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 xml:space="preserve">lub 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 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innymi podmiotami, towarami i us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ugami, a w szczeg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lno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ci do produkcji gad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ż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et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w, ubra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ń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,</w:t>
      </w:r>
      <w:r>
        <w:rPr>
          <w:rFonts w:ascii="Times New Roman" w:hAnsi="Times New Roman"/>
          <w:sz w:val="20"/>
          <w:szCs w:val="20"/>
          <w:rtl w:val="0"/>
        </w:rPr>
        <w:t xml:space="preserve"> w tym w powi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zaniu z innym logo/produktem, o ile umieszczenie logo/produktu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mie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charakteru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mieszaj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Aktora;</w:t>
      </w:r>
    </w:p>
    <w:p>
      <w:pPr>
        <w:pStyle w:val="Treść"/>
        <w:numPr>
          <w:ilvl w:val="1"/>
          <w:numId w:val="23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stworzenia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z planu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 (film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w/zdj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</w:rPr>
        <w:t xml:space="preserve">, filmu z gatunku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  <w:lang w:val="en-US"/>
        </w:rPr>
        <w:t>making of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</w:rPr>
        <w:t>w tym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przeprowadzenia wywiad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oraz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ciowych i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dokumentuj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powstanie Utworu) oraz wykorzystania tak utrwalonego wizerunku i 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osu w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dy ze sposob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w Umowie jako pole eksploatacji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w celu promowania i reklamowania Utworu (lub poszczeg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lnych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Utworu), Programu,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ramach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 </w:t>
      </w:r>
      <w:r>
        <w:rPr>
          <w:rFonts w:ascii="Times New Roman" w:hAnsi="Times New Roman"/>
          <w:sz w:val="20"/>
          <w:szCs w:val="20"/>
          <w:rtl w:val="0"/>
        </w:rPr>
        <w:t>marketingowych lub public relations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Utworu lub Programu prowadzonych przez ITI Neovision (lub na zlecenie ITI Neovision) 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celach merchandisingowych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Utworem lub Programem. ITI Neovision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uguje prawo do dokonywania zmian, skr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oraz przer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bek ww.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 xml:space="preserve">w 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(w tym poprzez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czenie tak utrwalonych wizerunk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 innymi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ami, utworami, wizerunkami, o ile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to mia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 charakteru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mieszaj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lub wp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ywaj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negatywnie na wizerunek), na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zostanie utrwalony wizerunek/g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os oraz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czenia tak utrwalonych wizerunk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 innymi materia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ami, utworami, wizerunkami w celu promowania i reklamowania Utworu (lub poszczeg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lnych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Utworu), Programu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ramach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marketingowych lub public relations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Utworu lub Programu prowadzonych przez ITI Neovision (lub na zlecenie ITI Neovision);</w:t>
      </w:r>
    </w:p>
    <w:p>
      <w:pPr>
        <w:pStyle w:val="Treść"/>
        <w:numPr>
          <w:ilvl w:val="1"/>
          <w:numId w:val="23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do przygotowania i rozpowszechniania innych audycji i przekaz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w informuj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cych o nowych produkcjach filmowych/telewizyjnych ITI Neovision lub o ofercie programowej program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w telewizyjnych nadawanych przez ITI Neovision.</w:t>
      </w:r>
    </w:p>
    <w:p>
      <w:pPr>
        <w:pStyle w:val="Treść"/>
        <w:numPr>
          <w:ilvl w:val="0"/>
          <w:numId w:val="24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nie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wykonywa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stosunku do PRODUCENTA WYKONAWCZEGO, ITI Neovision oraz innych sp</w:t>
      </w:r>
      <w:r>
        <w:rPr>
          <w:rFonts w:ascii="Times New Roman" w:hAnsi="Times New Roman" w:hint="default"/>
          <w:sz w:val="20"/>
          <w:szCs w:val="20"/>
          <w:rtl w:val="0"/>
        </w:rPr>
        <w:t>ół</w:t>
      </w:r>
      <w:r>
        <w:rPr>
          <w:rFonts w:ascii="Times New Roman" w:hAnsi="Times New Roman"/>
          <w:sz w:val="20"/>
          <w:szCs w:val="20"/>
          <w:rtl w:val="0"/>
        </w:rPr>
        <w:t>ek grup kapita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owych, do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nale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żą </w:t>
      </w:r>
      <w:r>
        <w:rPr>
          <w:rFonts w:ascii="Times New Roman" w:hAnsi="Times New Roman"/>
          <w:sz w:val="20"/>
          <w:szCs w:val="20"/>
          <w:rtl w:val="0"/>
        </w:rPr>
        <w:t xml:space="preserve">PRODUCENT WYKONAWCZY oraz ITI Neovision oraz </w:t>
      </w:r>
      <w:r>
        <w:rPr>
          <w:rFonts w:ascii="Times New Roman" w:hAnsi="Times New Roman"/>
          <w:spacing w:val="-2"/>
          <w:sz w:val="20"/>
          <w:szCs w:val="20"/>
          <w:rtl w:val="0"/>
        </w:rPr>
        <w:t>podmiot</w:t>
      </w:r>
      <w:r>
        <w:rPr>
          <w:rFonts w:ascii="Times New Roman" w:hAnsi="Times New Roman" w:hint="default"/>
          <w:spacing w:val="-2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pacing w:val="-2"/>
          <w:sz w:val="20"/>
          <w:szCs w:val="20"/>
          <w:rtl w:val="0"/>
        </w:rPr>
        <w:t>w korzystaj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cych z Artystycznego Wykonania za zgod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pacing w:val="-2"/>
          <w:sz w:val="20"/>
          <w:szCs w:val="20"/>
          <w:rtl w:val="0"/>
          <w:lang w:val="de-DE"/>
        </w:rPr>
        <w:t>PRODUCENTA WYKONAWCZEGO</w:t>
      </w:r>
      <w:r>
        <w:rPr>
          <w:rFonts w:ascii="Times New Roman" w:hAnsi="Times New Roman"/>
          <w:sz w:val="20"/>
          <w:szCs w:val="20"/>
          <w:rtl w:val="0"/>
        </w:rPr>
        <w:t xml:space="preserve"> lub ITI Neovision swych wykonawczych praw osobistych w zakresie wskazanym w ust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pie 2 niniejszego paragrafu.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niewykonywania swoich praw osobistych 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 utrudnia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by lub uniemo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realizacj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Umowy, w tym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nieodwo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ywania zezwole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lub upowa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zgodne z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korzystanie d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br osobistych Aktora. Za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dorazowe naruszenie niniejszego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 Aktor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 do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aty kary umownej w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ci 50%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cznego wynagrodzenia,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rym mowa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ust. 1 Umowy.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PRODUCENTOWI WYKONAWCZEMU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uguje prawo przeniesienia praw i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nabytych na podstawie Umowy na  osoby trzecie,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Strony potwierdzaj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w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zku z realizacj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Utworu przez PRODUCENTA WYKONAWCZEGO na zlecenie ITI Neovision PRODUCENT WYKONAWCZY jest uprawniony do przeniesienia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praw,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oraz udzielonych zg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d i zezwole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na ITI Neovision, a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 xml:space="preserve">i gwarantuje,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wykonywa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swoje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 zgodnie z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po przeniesieniu przez PRODUCENTA WYKONAWCZEGO praw,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oraz udzielonych zg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d i zezwole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na ITI Neovision. Upowa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nienie obejmuj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prawa osobiste Aktora przyznane jest zar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wno PRODUCENTOWI WYKONAWCZEMU jak i innym podmiotom eksploatuj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 i korzystaj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cym z Artystycznego Wykonania za zgod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PRODUCENTA WYKONAWCZEGO. 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lub ITI Neovision s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uprawnione do dokonywania zmian, skr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przer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bek i adaptacji w dowolny techniczny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lub przy wykorzystaniu dowolnych technik,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lub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lub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w.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PRODUCENT WYKONAWCZY lub ITI Neovision s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uprawnione do dokonywania przer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bek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oraz przeredagowywania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Utworu, w celu ich dostosowania do wymog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redakcyjnych i technicznych w po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czeniach telefonicznych (WAP, SMS, MMS), wizualnych oraz d</w:t>
      </w:r>
      <w:r>
        <w:rPr>
          <w:rFonts w:ascii="Times New Roman" w:hAnsi="Times New Roman" w:hint="default"/>
          <w:sz w:val="20"/>
          <w:szCs w:val="20"/>
          <w:rtl w:val="0"/>
        </w:rPr>
        <w:t>ź</w:t>
      </w:r>
      <w:r>
        <w:rPr>
          <w:rFonts w:ascii="Times New Roman" w:hAnsi="Times New Roman"/>
          <w:sz w:val="20"/>
          <w:szCs w:val="20"/>
          <w:rtl w:val="0"/>
        </w:rPr>
        <w:t>wi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kowych, 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formie publikacji (w tym z wykorzystaniem wizerunk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eniem zachowania stosownych praw osobistych tw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rc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artyst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wykonawc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w).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oraz ITI Neovision maj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prawo do korzystania z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Artystycznego Wykonania i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dzania nimi w zakresie p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 eksploatacji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w ust. 1 Umowie.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oraz ITI Neovision maj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prawo do korzystania z dowolnych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z w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czonym Artystycznym Wykonaniem i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oraz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dzania nimi w zakresie p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 eksploatacji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w Umowie, w tym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celu promocji/reklamy (i) Utworu, (ii) program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telewizyjnych nadawanych przez ITI Neovision, (iii)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oferowanych przez ITI Neovision, (iv) platformy nc+.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oraz ITI Neovision s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uprawnione do w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czania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oraz ich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do innych utwor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audiowizualnych i przekaz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(w tym internetowych) i wykorzystywania odcink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Utworu lub ich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w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cznie z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szymi utworami audiowizualnymi i przekazami z zachowaniem dba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o prawa osobiste tw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rc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i z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eniem,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komercyjne wykorzystanie Utworu lub fragment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odcinka Utworu w celu promocji i reklamy produkt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lub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 innych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produkty lub us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ugi oferowane przez ITI Neovision wymaga odr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bnej zgody na wykorzystanie komercyjne,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ITI Neovision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 uzyska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  <w:lang w:val="en-US"/>
        </w:rPr>
        <w:t>we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asnym zakresie.</w:t>
      </w:r>
    </w:p>
    <w:p>
      <w:pPr>
        <w:pStyle w:val="Treść"/>
        <w:numPr>
          <w:ilvl w:val="0"/>
          <w:numId w:val="17"/>
        </w:numPr>
        <w:suppressAutoHyphens w:val="1"/>
        <w:bidi w:val="0"/>
        <w:spacing w:after="0" w:line="240" w:lineRule="auto"/>
        <w:ind w:right="72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oraz ITI Neovision s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uprawnione do dokonywania wszelkich zmian, modyfikacji Artystycznego Wykonania oraz dokonywania jego opracowa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poprzez m in produkcj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Utworu we wszystkich wersjach 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zykowych, synchronizacji w innych 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zykach, wprowadzanie napis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w, tworzenie wersji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  <w:lang w:val="en-US"/>
        </w:rPr>
        <w:t>voice-over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it-IT"/>
        </w:rPr>
        <w:t>i dubbingu.</w:t>
      </w:r>
    </w:p>
    <w:p>
      <w:pPr>
        <w:pStyle w:val="Treść"/>
        <w:spacing w:after="0" w:line="240" w:lineRule="auto"/>
        <w:ind w:left="360" w:hanging="36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Wynagrodzenie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6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i w:val="1"/>
          <w:iCs w:val="1"/>
          <w:sz w:val="20"/>
          <w:szCs w:val="20"/>
          <w:rtl w:val="0"/>
        </w:rPr>
      </w:pP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Z tytu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u przeniesienia praw do Artystycznego Wykonania oraz wykonania zobowi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ą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za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ń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, o kt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rych mowa w Umowie, PRODUCENT WYKONAWCZY zap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aci Aktorowi wynagrodzenie stanowi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ą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ce r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wnowarto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wszystkich dni zdj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ę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ciowych z udzia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em Aktora przyjmuj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ą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c jako podstaw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rozlicze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 xml:space="preserve">ń  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kwot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ę</w:t>
      </w:r>
      <w:r>
        <w:rPr>
          <w:rFonts w:ascii="Times New Roman" w:hAnsi="Times New Roman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 800,00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 xml:space="preserve"> PLN (s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 xml:space="preserve">ownie: </w:t>
      </w:r>
      <w:r>
        <w:rPr>
          <w:rFonts w:ascii="Times New Roman" w:hAnsi="Times New Roman"/>
          <w:b w:val="1"/>
          <w:bCs w:val="1"/>
          <w:i w:val="0"/>
          <w:iCs w:val="0"/>
          <w:sz w:val="20"/>
          <w:szCs w:val="20"/>
          <w:rtl w:val="0"/>
        </w:rPr>
        <w:t>osiemset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 xml:space="preserve"> z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otych) brutto, za dzie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zdj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ę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ciowy do Utworu z udzia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ł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em Aktora,  z zastrze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ż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eniem o kt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 xml:space="preserve">rym mowa w </w:t>
      </w:r>
      <w:r>
        <w:rPr>
          <w:rFonts w:ascii="Times New Roman" w:hAnsi="Times New Roman" w:hint="default"/>
          <w:i w:val="0"/>
          <w:iCs w:val="0"/>
          <w:sz w:val="20"/>
          <w:szCs w:val="20"/>
          <w:rtl w:val="0"/>
        </w:rPr>
        <w:t>§</w:t>
      </w:r>
      <w:r>
        <w:rPr>
          <w:rFonts w:ascii="Times New Roman" w:hAnsi="Times New Roman"/>
          <w:i w:val="0"/>
          <w:iCs w:val="0"/>
          <w:sz w:val="20"/>
          <w:szCs w:val="20"/>
          <w:rtl w:val="0"/>
        </w:rPr>
        <w:t>3 ust 5 i ust 6.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Wynagrodzenie,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1, obejmuje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  <w:lang w:val="it-IT"/>
        </w:rPr>
        <w:t>ci:</w:t>
      </w:r>
    </w:p>
    <w:p>
      <w:pPr>
        <w:pStyle w:val="Treść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wykonanie Roli przez Aktora, stworzenie Artystycznego Wykonania oraz wykonywanie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lonych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3 Umowy;</w:t>
      </w:r>
    </w:p>
    <w:p>
      <w:pPr>
        <w:pStyle w:val="Treść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przeniesienie na PRODUCENTA WYKONAWCZEGO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praw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lonym w Umowie, oraz udzielenie zezwolenia na korzystanie przez PRODUCENTA WYKONAWCZEGO z wizerunku, imienia, nazwiska, fotografii, podobizny i g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osu Aktora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lonym Umow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Treść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rozporz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dzenia maj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tkowymi prawami pokrewnymi, merchandisingowymi i innymi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lonym w Umowie, co dla unikni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 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tpliwo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ci, obejmuje wszystkie prawa wymienione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5 Umowy;</w:t>
      </w:r>
    </w:p>
    <w:p>
      <w:pPr>
        <w:pStyle w:val="Treść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udzia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aniach reklamowych, sponsoringowych i promocyjnych Utworu oraz przeniesienie praw do materia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zrealizowanych w ramach tych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,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lonym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5 Umowy.</w:t>
      </w:r>
    </w:p>
    <w:p>
      <w:pPr>
        <w:pStyle w:val="Treść"/>
        <w:numPr>
          <w:ilvl w:val="1"/>
          <w:numId w:val="29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Wynagrodzenie,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1, 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atne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 terminie 21 dni od dnia otrzymania przez PRODUCENTA WYKONAWCZEGO prawid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owo pod wzgl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dem merytorycznym i formalnym rachunku wystawionego przez Aktora, na koniec miesi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ca kalendarzowego,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wykonywane by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y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wiadczenia Aktora zgodnie z Umow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Wynagrodzenie,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 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atne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przelewem na rachunek bankowy Aktora wskazany na rachunku. Strony postanawiaj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dniem spe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nienia 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wiadczenia przez PRODUCENTA WYKONAWCZEGO jest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dokonania polecenia przelewu na rachunek bankowy Aktora.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 wynagrodzenia,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 niniejszego paragrafu, PRODUCENT WYKONAWCZY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potr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i przekazywa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na rachunek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ciwego urz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du skarbowego lub Zak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adu Ubezpiecze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  <w:lang w:val="nl-NL"/>
        </w:rPr>
        <w:t>Spo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ecznych odpowiednio zaliczki na podatek dochodowy od 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fizycznych oraz sk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adki na ubezpieczenia spo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eczne i ubezpieczenia zdrowotne, o ile taki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zek zostanie na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ony na PRODUCENTA WYKONAWCZEGO na podstawie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przepis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prawa.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Wynagrodzenie,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 niniejszego paragrafu, nie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ulec podwy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szeniu, w okresie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zywania Umowy z wyj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tkiem postanowie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ust. poni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ej.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niedotrzymania terminu 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atno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PRODUCENT WYKONAWCZY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aci ustawowe odsetki za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dy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oki.</w:t>
      </w:r>
    </w:p>
    <w:p>
      <w:pPr>
        <w:pStyle w:val="Treść"/>
        <w:numPr>
          <w:ilvl w:val="1"/>
          <w:numId w:val="2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wynalezienia nowego, nieznanego lub niestosowanego w momencie podpisania Umowy pola eksploatacji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zanego z korzystaniem z Artystycznego Wykonania,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w terminie 30 (trzydziestu) dni od dnia 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enia przez PRODUCENTA WYKONAWCZEGO pisemnego 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wiadczenia przenie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na PRODUCENTA WYKONAWCZEGO prawa pokrewne na wskazanym polu eksploatacji w ramach wynagrodzenia,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rym mowa w ust. 1 niniejszego paragrafu.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Wypowiedzenie Umowy/ Odst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ą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pienie od Umowy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7</w:t>
      </w:r>
    </w:p>
    <w:p>
      <w:pPr>
        <w:pStyle w:val="Treść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pacing w:val="-2"/>
          <w:sz w:val="20"/>
          <w:szCs w:val="20"/>
          <w:shd w:val="clear" w:color="auto" w:fill="ffff00"/>
        </w:rPr>
      </w:pPr>
    </w:p>
    <w:p>
      <w:pPr>
        <w:pStyle w:val="Treść"/>
        <w:numPr>
          <w:ilvl w:val="0"/>
          <w:numId w:val="31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de-DE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PRODUCENT WYKONAWCZY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odst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od Umowy lub rozwi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za wypowiedzeniem ze skutkiem natychmiastowym w razie, gdy:</w:t>
      </w:r>
    </w:p>
    <w:p>
      <w:pPr>
        <w:pStyle w:val="Treść"/>
        <w:numPr>
          <w:ilvl w:val="2"/>
          <w:numId w:val="31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nie wykonuje zada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przez okres 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2 dni;</w:t>
      </w:r>
    </w:p>
    <w:p>
      <w:pPr>
        <w:pStyle w:val="Treść"/>
        <w:numPr>
          <w:ilvl w:val="2"/>
          <w:numId w:val="3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niezdolny do wykonywania zada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przez okres d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szy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2  dni;</w:t>
      </w:r>
    </w:p>
    <w:p>
      <w:pPr>
        <w:pStyle w:val="Treść"/>
        <w:numPr>
          <w:ilvl w:val="2"/>
          <w:numId w:val="3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 winy Aktora nast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op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 w realizacji Harmonogramu produkcji, Kalendarzowego planu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Dziennych plan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przekraczaj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1 dzie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;</w:t>
      </w:r>
    </w:p>
    <w:p>
      <w:pPr>
        <w:pStyle w:val="Treść"/>
        <w:numPr>
          <w:ilvl w:val="2"/>
          <w:numId w:val="3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 WYKONAWCZY lub ITI Neovision podejmie decyzj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o zaprzestaniu produkcji Utworu;</w:t>
      </w:r>
    </w:p>
    <w:p>
      <w:pPr>
        <w:pStyle w:val="Treść"/>
        <w:numPr>
          <w:ilvl w:val="2"/>
          <w:numId w:val="3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przypadku, gdy Aktor naruszy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zasady i warunki realizacji Utworu 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 Harmonogramu produkcji, regulaminy obiekt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miejsc,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przebywa ekipa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ciowa,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przypadku, gdy Aktor podj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ął </w:t>
      </w:r>
      <w:r>
        <w:rPr>
          <w:rFonts w:ascii="Times New Roman" w:hAnsi="Times New Roman"/>
          <w:sz w:val="20"/>
          <w:szCs w:val="20"/>
          <w:rtl w:val="0"/>
        </w:rPr>
        <w:t>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ania lub uczestniczy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w przedsi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wzi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ciach,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 narazi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PRODUCENTA WYKONAWCZEGO na odpowiedzialno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ść </w:t>
      </w:r>
      <w:r>
        <w:rPr>
          <w:rFonts w:ascii="Times New Roman" w:hAnsi="Times New Roman"/>
          <w:sz w:val="20"/>
          <w:szCs w:val="20"/>
          <w:rtl w:val="0"/>
        </w:rPr>
        <w:t>prawn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i/lub utrat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renomy;</w:t>
      </w:r>
    </w:p>
    <w:p>
      <w:pPr>
        <w:pStyle w:val="Treść"/>
        <w:numPr>
          <w:ilvl w:val="2"/>
          <w:numId w:val="3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ocenie PRODUCENTA WYKONAWCZEGO i Re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ysera Utworu wykonanie Roli przez Aktora nie spe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nia za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onych oczekiwa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artystycznych.</w:t>
      </w:r>
    </w:p>
    <w:p>
      <w:pPr>
        <w:pStyle w:val="Treść"/>
        <w:numPr>
          <w:ilvl w:val="0"/>
          <w:numId w:val="31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Odst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pienie od Umowy lub wypowiedzenie Umowy wymaga formy pisemnej pod rygorem niewa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ci.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Uprawnienie do odst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 xml:space="preserve">pienia od Umowy </w:t>
      </w:r>
      <w:r>
        <w:rPr>
          <w:rFonts w:ascii="Times New Roman" w:hAnsi="Times New Roman"/>
          <w:sz w:val="20"/>
          <w:szCs w:val="20"/>
          <w:rtl w:val="0"/>
          <w:lang w:val="de-DE"/>
        </w:rPr>
        <w:t>PRODUCENT WYKONAWCZY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 xml:space="preserve"> mo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ż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e wykona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 xml:space="preserve">ć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w terminie do 60 (sze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ść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dziesi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ciu) dni od momentu, kiedy dowiedzia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 xml:space="preserve">ł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si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o przyczynie uzasadniaj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cej odst</w:t>
      </w:r>
      <w:r>
        <w:rPr>
          <w:rFonts w:ascii="Times New Roman" w:hAnsi="Times New Roman" w:hint="default"/>
          <w:color w:val="000000"/>
          <w:spacing w:val="-2"/>
          <w:sz w:val="20"/>
          <w:szCs w:val="20"/>
          <w:u w:color="000000"/>
          <w:rtl w:val="0"/>
        </w:rPr>
        <w:t>ą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>pienie od Umowy.</w:t>
      </w:r>
    </w:p>
    <w:p>
      <w:pPr>
        <w:pStyle w:val="Treść"/>
        <w:numPr>
          <w:ilvl w:val="0"/>
          <w:numId w:val="31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razie zaniechania lub przerwania produkcji Utworu lub wypowiedzenia Umowy lub odst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pienia od Umowy przed uko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czeniem Utworu PRODUCENT WYKONAWCZY nabywa maj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tkowe prawa pokrewne do Artystycznego Wykonania w zrealizowanej cz</w:t>
      </w:r>
      <w:r>
        <w:rPr>
          <w:rFonts w:ascii="Times New Roman" w:hAnsi="Times New Roman" w:hint="default"/>
          <w:sz w:val="20"/>
          <w:szCs w:val="20"/>
          <w:rtl w:val="0"/>
        </w:rPr>
        <w:t>ęś</w:t>
      </w:r>
      <w:r>
        <w:rPr>
          <w:rFonts w:ascii="Times New Roman" w:hAnsi="Times New Roman"/>
          <w:sz w:val="20"/>
          <w:szCs w:val="20"/>
          <w:rtl w:val="0"/>
        </w:rPr>
        <w:t>ci Utworu oraz inne prawa w zakresie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 xml:space="preserve">lonym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5 Umowy. W takim przypadku Aktorowi nie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uguje </w:t>
      </w:r>
      <w:r>
        <w:rPr>
          <w:rFonts w:ascii="Times New Roman" w:hAnsi="Times New Roman"/>
          <w:spacing w:val="-2"/>
          <w:sz w:val="20"/>
          <w:szCs w:val="20"/>
          <w:rtl w:val="0"/>
        </w:rPr>
        <w:t>odszkodowanie czy inna forma rekompensaty z tytu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>u szkody lub utraconych korzy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ś</w:t>
      </w:r>
      <w:r>
        <w:rPr>
          <w:rFonts w:ascii="Times New Roman" w:hAnsi="Times New Roman"/>
          <w:spacing w:val="-2"/>
          <w:sz w:val="20"/>
          <w:szCs w:val="20"/>
          <w:rtl w:val="0"/>
        </w:rPr>
        <w:t>ci w zwi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zku z odst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pieniem od Umowy czy jej wypowiedzeniem. Ponadto Producent Wykonawczy ma prawo do powierzenia wykonania Artystycznego wykonania osobie trzeciej.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keepNext w:val="1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Kara umowna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8</w:t>
      </w:r>
    </w:p>
    <w:p>
      <w:pPr>
        <w:pStyle w:val="Treść"/>
        <w:spacing w:after="0" w:line="240" w:lineRule="auto"/>
        <w:ind w:left="3540" w:firstLine="708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numPr>
          <w:ilvl w:val="0"/>
          <w:numId w:val="3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niewykonania lub nienale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ytego wykonania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Umowy przez Aktora,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niezrealizowania termin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przewidzianych Harmonogramem produkcji, pozostawania w stanie zawinionej niedyspozycji, niewykonywania polece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re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ysera lub producenta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Artystycznego Wykonania, Aktor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  </w:t>
      </w:r>
      <w:r>
        <w:rPr>
          <w:rFonts w:ascii="Times New Roman" w:hAnsi="Times New Roman"/>
          <w:sz w:val="20"/>
          <w:szCs w:val="20"/>
          <w:rtl w:val="0"/>
        </w:rPr>
        <w:t>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dorazowo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  <w:lang w:val="de-DE"/>
        </w:rPr>
        <w:t>aci PRODUCENTOWI WYKONAWCZEMU kar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umown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25% ca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kowitego wynagrodzenia, o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rym mowa w </w:t>
      </w:r>
      <w:r>
        <w:rPr>
          <w:rFonts w:ascii="Times New Roman" w:hAnsi="Times New Roman" w:hint="default"/>
          <w:sz w:val="20"/>
          <w:szCs w:val="20"/>
          <w:rtl w:val="0"/>
        </w:rPr>
        <w:t>§</w:t>
      </w:r>
      <w:r>
        <w:rPr>
          <w:rFonts w:ascii="Times New Roman" w:hAnsi="Times New Roman"/>
          <w:sz w:val="20"/>
          <w:szCs w:val="20"/>
          <w:rtl w:val="0"/>
        </w:rPr>
        <w:t>6 ust. 1 Umowy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.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</w:p>
    <w:p>
      <w:pPr>
        <w:pStyle w:val="Treść"/>
        <w:numPr>
          <w:ilvl w:val="0"/>
          <w:numId w:val="3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op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 w produkcji Utworu z winy Aktora (z wy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czeniem si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szej), Aktor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aci PRODUCENTOWI WYKONAWCZEMU za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 kar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umown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w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  15 000,00 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(s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ownie: pi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tna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cie tysi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cy 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otych) za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dy dzie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op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nienia.</w:t>
      </w:r>
    </w:p>
    <w:p>
      <w:pPr>
        <w:pStyle w:val="Treść"/>
        <w:numPr>
          <w:ilvl w:val="0"/>
          <w:numId w:val="3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sp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Aktora na plan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 lub w przypadku op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na planie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ciowym z winy Aktora np. z powodu nierespektowania za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 dziennych plan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(nie stawienie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garderoby i charakteryzacji, w tym do przebi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rek i zmian charakteryzacji) w wyznaczonym terminie podanym do wiadomo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Aktora, Aktor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aci tytu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em kary umownej 500,00 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(s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ownie: pi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  <w:lang w:val="nl-NL"/>
        </w:rPr>
        <w:t>set 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otych) za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godzin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sp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nienia. Zapis ten nie dotyczy sytuacji, gdy sp</w:t>
      </w:r>
      <w:r>
        <w:rPr>
          <w:rFonts w:ascii="Times New Roman" w:hAnsi="Times New Roman" w:hint="default"/>
          <w:sz w:val="20"/>
          <w:szCs w:val="20"/>
          <w:rtl w:val="0"/>
        </w:rPr>
        <w:t>óź</w:t>
      </w:r>
      <w:r>
        <w:rPr>
          <w:rFonts w:ascii="Times New Roman" w:hAnsi="Times New Roman"/>
          <w:sz w:val="20"/>
          <w:szCs w:val="20"/>
          <w:rtl w:val="0"/>
        </w:rPr>
        <w:t>nienie jest spowodowane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aniem si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szej.</w:t>
      </w:r>
    </w:p>
    <w:p>
      <w:pPr>
        <w:pStyle w:val="Treść"/>
        <w:numPr>
          <w:ilvl w:val="0"/>
          <w:numId w:val="3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pacing w:val="-2"/>
          <w:sz w:val="20"/>
          <w:szCs w:val="20"/>
          <w:rtl w:val="0"/>
        </w:rPr>
        <w:t>Aktor b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ę</w:t>
      </w:r>
      <w:r>
        <w:rPr>
          <w:rFonts w:ascii="Times New Roman" w:hAnsi="Times New Roman"/>
          <w:spacing w:val="-2"/>
          <w:sz w:val="20"/>
          <w:szCs w:val="20"/>
          <w:rtl w:val="0"/>
        </w:rPr>
        <w:t>dzie zobowi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ą</w:t>
      </w:r>
      <w:r>
        <w:rPr>
          <w:rFonts w:ascii="Times New Roman" w:hAnsi="Times New Roman"/>
          <w:spacing w:val="-2"/>
          <w:sz w:val="20"/>
          <w:szCs w:val="20"/>
          <w:rtl w:val="0"/>
        </w:rPr>
        <w:t>zany do zap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ł</w:t>
      </w:r>
      <w:r>
        <w:rPr>
          <w:rFonts w:ascii="Times New Roman" w:hAnsi="Times New Roman"/>
          <w:spacing w:val="-2"/>
          <w:sz w:val="20"/>
          <w:szCs w:val="20"/>
          <w:rtl w:val="0"/>
        </w:rPr>
        <w:t>aty na rzecz PRODUCENTA WYKONAWCZEGO kary umownej w wysoko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ś</w:t>
      </w:r>
      <w:r>
        <w:rPr>
          <w:rFonts w:ascii="Times New Roman" w:hAnsi="Times New Roman"/>
          <w:spacing w:val="-2"/>
          <w:sz w:val="20"/>
          <w:szCs w:val="20"/>
          <w:rtl w:val="0"/>
          <w:lang w:val="it-IT"/>
        </w:rPr>
        <w:t xml:space="preserve">ci </w:t>
      </w:r>
      <w:r>
        <w:rPr>
          <w:rFonts w:ascii="Times New Roman" w:hAnsi="Times New Roman"/>
          <w:sz w:val="20"/>
          <w:szCs w:val="20"/>
          <w:rtl w:val="0"/>
        </w:rPr>
        <w:t>5 000,00 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ł </w:t>
      </w:r>
      <w:r>
        <w:rPr>
          <w:rFonts w:ascii="Times New Roman" w:hAnsi="Times New Roman"/>
          <w:sz w:val="20"/>
          <w:szCs w:val="20"/>
          <w:rtl w:val="0"/>
        </w:rPr>
        <w:t>(s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ownie: pi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tysi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cy z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otych) w 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dym z nast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puj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przypadk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  <w:lang w:val="en-US"/>
        </w:rPr>
        <w:t>w:</w:t>
      </w:r>
    </w:p>
    <w:p>
      <w:pPr>
        <w:pStyle w:val="Treść"/>
        <w:widowControl w:val="0"/>
        <w:numPr>
          <w:ilvl w:val="0"/>
          <w:numId w:val="36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niezastosowania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przez Aktora do zasad i warunk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realizacji 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Kalendarzowego planu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i Dziennych plan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zdj</w:t>
      </w:r>
      <w:r>
        <w:rPr>
          <w:rFonts w:ascii="Times New Roman" w:hAnsi="Times New Roman" w:hint="default"/>
          <w:sz w:val="20"/>
          <w:szCs w:val="20"/>
          <w:rtl w:val="0"/>
        </w:rPr>
        <w:t>ęć</w:t>
      </w:r>
      <w:r>
        <w:rPr>
          <w:rFonts w:ascii="Times New Roman" w:hAnsi="Times New Roman"/>
          <w:sz w:val="20"/>
          <w:szCs w:val="20"/>
          <w:rtl w:val="0"/>
        </w:rPr>
        <w:t>, jak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ż </w:t>
      </w:r>
      <w:r>
        <w:rPr>
          <w:rFonts w:ascii="Times New Roman" w:hAnsi="Times New Roman"/>
          <w:sz w:val="20"/>
          <w:szCs w:val="20"/>
          <w:rtl w:val="0"/>
        </w:rPr>
        <w:t>w przypadku niezastosowania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regulamin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obiekt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i miejsc, w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rych przebywa ekipa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ciowa podczas realizacji Utworu (zar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wno podczas realizacji dnia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ciowego jak i po zako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czeniu realizacji dnia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 xml:space="preserve">ciowego, w tzw.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sz w:val="20"/>
          <w:szCs w:val="20"/>
          <w:rtl w:val="0"/>
        </w:rPr>
        <w:t>czasie wolnym</w:t>
      </w:r>
      <w:r>
        <w:rPr>
          <w:rFonts w:ascii="Times New Roman" w:hAnsi="Times New Roman" w:hint="default"/>
          <w:sz w:val="20"/>
          <w:szCs w:val="20"/>
          <w:rtl w:val="0"/>
        </w:rPr>
        <w:t>”</w:t>
      </w:r>
      <w:r>
        <w:rPr>
          <w:rFonts w:ascii="Times New Roman" w:hAnsi="Times New Roman"/>
          <w:sz w:val="20"/>
          <w:szCs w:val="20"/>
          <w:rtl w:val="0"/>
        </w:rPr>
        <w:t>);</w:t>
      </w:r>
    </w:p>
    <w:p>
      <w:pPr>
        <w:pStyle w:val="Treść"/>
        <w:widowControl w:val="0"/>
        <w:numPr>
          <w:ilvl w:val="0"/>
          <w:numId w:val="36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podj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 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 xml:space="preserve">lub uczestniczenia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w przedsi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wzi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ciach, kt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re narazi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 xml:space="preserve">y </w:t>
      </w:r>
      <w:r>
        <w:rPr>
          <w:rFonts w:ascii="Times New Roman" w:hAnsi="Times New Roman"/>
          <w:sz w:val="20"/>
          <w:szCs w:val="20"/>
          <w:rtl w:val="0"/>
          <w:lang w:val="de-DE"/>
        </w:rPr>
        <w:t>PRODUCENTA WYKONAWCZEGO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 xml:space="preserve"> na odpowiedzialno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 xml:space="preserve">ść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prawn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 xml:space="preserve">ą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lub utrat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renomy;</w:t>
      </w:r>
    </w:p>
    <w:p>
      <w:pPr>
        <w:pStyle w:val="Treść"/>
        <w:widowControl w:val="0"/>
        <w:numPr>
          <w:ilvl w:val="0"/>
          <w:numId w:val="36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stawienia si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 xml:space="preserve">ę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Aktora na plan zdj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ę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ciowy Utworu w stanie nietrze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ź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>wo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ci</w:t>
      </w:r>
      <w:r>
        <w:rPr>
          <w:rFonts w:ascii="Times New Roman" w:hAnsi="Times New Roman"/>
          <w:color w:val="000000"/>
          <w:spacing w:val="-2"/>
          <w:sz w:val="20"/>
          <w:szCs w:val="20"/>
          <w:u w:color="000000"/>
          <w:rtl w:val="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lub pod wp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ł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 xml:space="preserve">ywem 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</w:rPr>
        <w:t>ś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rodk</w:t>
      </w: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</w:rPr>
        <w:t>w psychotropowych i psychopodobnych;</w:t>
      </w:r>
    </w:p>
    <w:p>
      <w:pPr>
        <w:pStyle w:val="Treść"/>
        <w:widowControl w:val="0"/>
        <w:numPr>
          <w:ilvl w:val="0"/>
          <w:numId w:val="36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niezastosowania pierwsze</w:t>
      </w:r>
      <w:r>
        <w:rPr>
          <w:rFonts w:ascii="Times New Roman" w:hAnsi="Times New Roman" w:hint="default"/>
          <w:sz w:val="20"/>
          <w:szCs w:val="20"/>
          <w:rtl w:val="0"/>
        </w:rPr>
        <w:t>ń</w:t>
      </w:r>
      <w:r>
        <w:rPr>
          <w:rFonts w:ascii="Times New Roman" w:hAnsi="Times New Roman"/>
          <w:sz w:val="20"/>
          <w:szCs w:val="20"/>
          <w:rtl w:val="0"/>
        </w:rPr>
        <w:t>stwa Utworu wobec innych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z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eniem 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cznika nr 4.</w:t>
      </w:r>
    </w:p>
    <w:p>
      <w:pPr>
        <w:pStyle w:val="Treść"/>
        <w:numPr>
          <w:ilvl w:val="0"/>
          <w:numId w:val="3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PRODUCENTOWI WYKONAWCZEMU przys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uguje prawo automatycznego potr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cenia kary umownej z wynagrodzenia nale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 xml:space="preserve">nego Aktorowi na podstawie Umowy. </w:t>
      </w:r>
    </w:p>
    <w:p>
      <w:pPr>
        <w:pStyle w:val="Treść"/>
        <w:numPr>
          <w:ilvl w:val="0"/>
          <w:numId w:val="37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ata kar umownych okre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lonych w ust. 1-4 powy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ej, nie pozbawia PRODUCENTA WYKONAWCZEGO prawa dochodzenia od Aktora odszkodowania do 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nej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poniesionej szkody, przewy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on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kar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umown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, na zasadach og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lnych przewidzianych postanowieniami kodeksu cywilnego.</w:t>
      </w:r>
    </w:p>
    <w:p>
      <w:pPr>
        <w:pStyle w:val="Treść"/>
        <w:keepNext w:val="1"/>
        <w:spacing w:after="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keepNext w:val="1"/>
        <w:spacing w:after="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keepNext w:val="1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Poufno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ść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9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numPr>
          <w:ilvl w:val="0"/>
          <w:numId w:val="3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 zachowania pe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nej poufno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wszelkich informacji dotycz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PRODUCENTA WYKONAWCZEGO lub ITI Neovision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Umow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 prowadzonymi negocjacjami, w tym w szczeg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warunk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biznesowych, finansowych, organizacyjnych i innych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zanych z sytuacj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prawn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 faktyczn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PRODUCENTA WYKONAWCZEGO lub ITI Neovision.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zanie to dotyczy m.in.: informacji technicznych, technologicznych, biznesowych, finansowych, handlowych, organizacyjnych, a 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pomys</w:t>
      </w:r>
      <w:r>
        <w:rPr>
          <w:rFonts w:ascii="Times New Roman" w:hAnsi="Times New Roman" w:hint="default"/>
          <w:sz w:val="20"/>
          <w:szCs w:val="20"/>
          <w:rtl w:val="0"/>
        </w:rPr>
        <w:t>łó</w:t>
      </w:r>
      <w:r>
        <w:rPr>
          <w:rFonts w:ascii="Times New Roman" w:hAnsi="Times New Roman"/>
          <w:sz w:val="20"/>
          <w:szCs w:val="20"/>
          <w:rtl w:val="0"/>
        </w:rPr>
        <w:t>w i koncepcji audycji.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zaniem zachowania poufno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obj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te s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tak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informacje uzyskane lub stworzone przez Aktora w 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zku z wykonywaniem Umowy.</w:t>
      </w:r>
    </w:p>
    <w:p>
      <w:pPr>
        <w:pStyle w:val="Treść"/>
        <w:numPr>
          <w:ilvl w:val="0"/>
          <w:numId w:val="3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zek poufno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obejmuje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zanie Aktora do powstrzymania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od ujawnienia informacji bez uzyskania zgody PRODUCENTA WYKONAWCZEGO na pi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mie oraz wykorzystania ich w jakiejkolwiek formie, w jakikolwiek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lub w jakimkolwiek zakresie.</w:t>
      </w:r>
    </w:p>
    <w:p>
      <w:pPr>
        <w:pStyle w:val="Treść"/>
        <w:numPr>
          <w:ilvl w:val="0"/>
          <w:numId w:val="3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 zastrze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eniem odpowiednich przepis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 prawa, 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zek poufno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wi</w:t>
      </w:r>
      <w:r>
        <w:rPr>
          <w:rFonts w:ascii="Times New Roman" w:hAnsi="Times New Roman" w:hint="default"/>
          <w:sz w:val="20"/>
          <w:szCs w:val="20"/>
          <w:rtl w:val="0"/>
        </w:rPr>
        <w:t>ąż</w:t>
      </w:r>
      <w:r>
        <w:rPr>
          <w:rFonts w:ascii="Times New Roman" w:hAnsi="Times New Roman"/>
          <w:sz w:val="20"/>
          <w:szCs w:val="20"/>
          <w:rtl w:val="0"/>
        </w:rPr>
        <w:t>e przez okres 10 (s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ownie: dziesi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ciu) lat od dnia podpisania Umowy. Przez okres 10 (s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ownie: dziesi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ciu) lat Aktor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zapewni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ochron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dokument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w, kt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re Strony wymieni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y mi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dzy sob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przed jakimkolwiek nieuprawnionym dost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pem 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trzecich.</w:t>
      </w:r>
    </w:p>
    <w:p>
      <w:pPr>
        <w:pStyle w:val="Treść"/>
        <w:numPr>
          <w:ilvl w:val="0"/>
          <w:numId w:val="39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przypadku naruszenia przez Aktora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wynikaj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z ust. 1, 2 i 3, PRODUCENT WYKONAWCZY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domaga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od Aktora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acenia kary umownej w wysoko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  <w:lang w:val="it-IT"/>
        </w:rPr>
        <w:t>ci 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 xml:space="preserve">wnej 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cznej warto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wynagrodzenia nale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nego Aktorowi na podstawie Umowy. Zap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acenie kary umownej nie wy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cza 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 dochodzenia przez PRODUCENTA WYKONAWCZEGO od Aktora odszkodowania przewy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szaj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cego kar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umown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na zasadach og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lnych.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tabs>
          <w:tab w:val="left" w:pos="3070"/>
          <w:tab w:val="center" w:pos="453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Dane osobowe, obowi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ą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zek Informacyjny</w:t>
      </w:r>
    </w:p>
    <w:p>
      <w:pPr>
        <w:pStyle w:val="Treść"/>
        <w:tabs>
          <w:tab w:val="left" w:pos="3070"/>
          <w:tab w:val="center" w:pos="453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10</w:t>
      </w:r>
    </w:p>
    <w:p>
      <w:pPr>
        <w:pStyle w:val="Treść"/>
        <w:tabs>
          <w:tab w:val="left" w:pos="3070"/>
          <w:tab w:val="center" w:pos="453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Normal (Web)"/>
        <w:numPr>
          <w:ilvl w:val="0"/>
          <w:numId w:val="41"/>
        </w:numPr>
        <w:shd w:val="clear" w:color="auto" w:fill="fefefe"/>
        <w:bidi w:val="0"/>
        <w:spacing w:before="0" w:after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Informujemy, </w:t>
      </w:r>
      <w:r>
        <w:rPr>
          <w:b w:val="0"/>
          <w:bCs w:val="0"/>
          <w:sz w:val="20"/>
          <w:szCs w:val="20"/>
          <w:rtl w:val="0"/>
          <w:lang w:val="en-US"/>
        </w:rPr>
        <w:t>ż</w:t>
      </w:r>
      <w:r>
        <w:rPr>
          <w:b w:val="0"/>
          <w:bCs w:val="0"/>
          <w:sz w:val="20"/>
          <w:szCs w:val="20"/>
          <w:rtl w:val="0"/>
          <w:lang w:val="en-US"/>
        </w:rPr>
        <w:t>e administratorem danych osobowych udost</w:t>
      </w:r>
      <w:r>
        <w:rPr>
          <w:b w:val="0"/>
          <w:bCs w:val="0"/>
          <w:sz w:val="20"/>
          <w:szCs w:val="20"/>
          <w:rtl w:val="0"/>
          <w:lang w:val="en-US"/>
        </w:rPr>
        <w:t>ę</w:t>
      </w:r>
      <w:r>
        <w:rPr>
          <w:b w:val="0"/>
          <w:bCs w:val="0"/>
          <w:sz w:val="20"/>
          <w:szCs w:val="20"/>
          <w:rtl w:val="0"/>
          <w:lang w:val="en-US"/>
        </w:rPr>
        <w:t>pnionych PRODUCENTOWI WYKONAWCZEMU przez Aktora w czasie realizacji Umowy jest PRODUCENT WYKONAWCZY) (</w:t>
      </w:r>
      <w:r>
        <w:rPr>
          <w:b w:val="0"/>
          <w:bCs w:val="0"/>
          <w:sz w:val="20"/>
          <w:szCs w:val="20"/>
          <w:rtl w:val="0"/>
          <w:lang w:val="en-US"/>
        </w:rPr>
        <w:t>„</w:t>
      </w:r>
      <w:r>
        <w:rPr>
          <w:b w:val="1"/>
          <w:bCs w:val="1"/>
          <w:sz w:val="20"/>
          <w:szCs w:val="20"/>
          <w:rtl w:val="0"/>
          <w:lang w:val="en-US"/>
        </w:rPr>
        <w:t>Administrator</w:t>
      </w:r>
      <w:r>
        <w:rPr>
          <w:b w:val="0"/>
          <w:bCs w:val="0"/>
          <w:sz w:val="20"/>
          <w:szCs w:val="20"/>
          <w:rtl w:val="0"/>
          <w:lang w:val="en-US"/>
        </w:rPr>
        <w:t>”</w:t>
      </w:r>
      <w:r>
        <w:rPr>
          <w:b w:val="0"/>
          <w:bCs w:val="0"/>
          <w:sz w:val="20"/>
          <w:szCs w:val="20"/>
          <w:rtl w:val="0"/>
          <w:lang w:val="en-US"/>
        </w:rPr>
        <w:t>). W sprawach danych osobowych istnieje mo</w:t>
      </w:r>
      <w:r>
        <w:rPr>
          <w:b w:val="0"/>
          <w:bCs w:val="0"/>
          <w:sz w:val="20"/>
          <w:szCs w:val="20"/>
          <w:rtl w:val="0"/>
          <w:lang w:val="en-US"/>
        </w:rPr>
        <w:t>ż</w:t>
      </w:r>
      <w:r>
        <w:rPr>
          <w:b w:val="0"/>
          <w:bCs w:val="0"/>
          <w:sz w:val="20"/>
          <w:szCs w:val="20"/>
          <w:rtl w:val="0"/>
          <w:lang w:val="en-US"/>
        </w:rPr>
        <w:t>liwo</w:t>
      </w:r>
      <w:r>
        <w:rPr>
          <w:b w:val="0"/>
          <w:bCs w:val="0"/>
          <w:sz w:val="20"/>
          <w:szCs w:val="20"/>
          <w:rtl w:val="0"/>
          <w:lang w:val="en-US"/>
        </w:rPr>
        <w:t>ść</w:t>
      </w:r>
      <w:r>
        <w:rPr>
          <w:rStyle w:val="Łącze"/>
          <w:b w:val="0"/>
          <w:bCs w:val="0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skontaktowania si</w:t>
      </w:r>
      <w:r>
        <w:rPr>
          <w:b w:val="0"/>
          <w:bCs w:val="0"/>
          <w:sz w:val="20"/>
          <w:szCs w:val="20"/>
          <w:rtl w:val="0"/>
          <w:lang w:val="en-US"/>
        </w:rPr>
        <w:t xml:space="preserve">ę </w:t>
      </w:r>
      <w:r>
        <w:rPr>
          <w:b w:val="0"/>
          <w:bCs w:val="0"/>
          <w:sz w:val="20"/>
          <w:szCs w:val="20"/>
          <w:rtl w:val="0"/>
          <w:lang w:val="en-US"/>
        </w:rPr>
        <w:t>z inspektorem ochrony danych Administratora za po</w:t>
      </w:r>
      <w:r>
        <w:rPr>
          <w:b w:val="0"/>
          <w:bCs w:val="0"/>
          <w:sz w:val="20"/>
          <w:szCs w:val="20"/>
          <w:rtl w:val="0"/>
          <w:lang w:val="en-US"/>
        </w:rPr>
        <w:t>ś</w:t>
      </w:r>
      <w:r>
        <w:rPr>
          <w:b w:val="0"/>
          <w:bCs w:val="0"/>
          <w:sz w:val="20"/>
          <w:szCs w:val="20"/>
          <w:rtl w:val="0"/>
          <w:lang w:val="en-US"/>
        </w:rPr>
        <w:t xml:space="preserve">rednictwem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adresu e-mail: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"mailto:bodzak@aurumfilm.pl"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bodzak@aurumfilm.pl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 xml:space="preserve">, 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"mailto:aneta@aurumfilm.pl"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aneta@aurumfilm.pl</w:t>
      </w:r>
      <w:r>
        <w:rPr>
          <w:b w:val="1"/>
          <w:bCs w:val="1"/>
          <w:sz w:val="20"/>
          <w:szCs w:val="20"/>
        </w:rPr>
        <w:fldChar w:fldCharType="end" w:fldLock="0"/>
      </w:r>
    </w:p>
    <w:p>
      <w:pPr>
        <w:pStyle w:val="Normal (Web)"/>
        <w:numPr>
          <w:ilvl w:val="0"/>
          <w:numId w:val="41"/>
        </w:numPr>
        <w:shd w:val="clear" w:color="auto" w:fill="fefefe"/>
        <w:bidi w:val="0"/>
        <w:spacing w:before="0" w:after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0"/>
          <w:bCs w:val="0"/>
          <w:sz w:val="20"/>
          <w:szCs w:val="20"/>
          <w:rtl w:val="0"/>
          <w:lang w:val="en-US"/>
        </w:rPr>
        <w:t>Dane osobowe Aktora b</w:t>
      </w:r>
      <w:r>
        <w:rPr>
          <w:b w:val="0"/>
          <w:bCs w:val="0"/>
          <w:sz w:val="20"/>
          <w:szCs w:val="20"/>
          <w:rtl w:val="0"/>
          <w:lang w:val="en-US"/>
        </w:rPr>
        <w:t>ę</w:t>
      </w:r>
      <w:r>
        <w:rPr>
          <w:b w:val="0"/>
          <w:bCs w:val="0"/>
          <w:sz w:val="20"/>
          <w:szCs w:val="20"/>
          <w:rtl w:val="0"/>
          <w:lang w:val="en-US"/>
        </w:rPr>
        <w:t>d</w:t>
      </w:r>
      <w:r>
        <w:rPr>
          <w:b w:val="0"/>
          <w:bCs w:val="0"/>
          <w:sz w:val="20"/>
          <w:szCs w:val="20"/>
          <w:rtl w:val="0"/>
          <w:lang w:val="en-US"/>
        </w:rPr>
        <w:t xml:space="preserve">ą </w:t>
      </w:r>
      <w:r>
        <w:rPr>
          <w:b w:val="0"/>
          <w:bCs w:val="0"/>
          <w:sz w:val="20"/>
          <w:szCs w:val="20"/>
          <w:rtl w:val="0"/>
          <w:lang w:val="en-US"/>
        </w:rPr>
        <w:t>przetwarzane przez PRODUCENTA WYKONAWCZEGO w szczeg</w:t>
      </w:r>
      <w:r>
        <w:rPr>
          <w:b w:val="0"/>
          <w:bCs w:val="0"/>
          <w:sz w:val="20"/>
          <w:szCs w:val="20"/>
          <w:rtl w:val="0"/>
          <w:lang w:val="en-US"/>
        </w:rPr>
        <w:t>ó</w:t>
      </w:r>
      <w:r>
        <w:rPr>
          <w:b w:val="0"/>
          <w:bCs w:val="0"/>
          <w:sz w:val="20"/>
          <w:szCs w:val="20"/>
          <w:rtl w:val="0"/>
          <w:lang w:val="en-US"/>
        </w:rPr>
        <w:t>lno</w:t>
      </w:r>
      <w:r>
        <w:rPr>
          <w:b w:val="0"/>
          <w:bCs w:val="0"/>
          <w:sz w:val="20"/>
          <w:szCs w:val="20"/>
          <w:rtl w:val="0"/>
          <w:lang w:val="en-US"/>
        </w:rPr>
        <w:t>ś</w:t>
      </w:r>
      <w:r>
        <w:rPr>
          <w:b w:val="0"/>
          <w:bCs w:val="0"/>
          <w:sz w:val="20"/>
          <w:szCs w:val="20"/>
          <w:rtl w:val="0"/>
          <w:lang w:val="en-US"/>
        </w:rPr>
        <w:t>ci</w:t>
      </w:r>
      <w:r>
        <w:rPr>
          <w:b w:val="0"/>
          <w:bCs w:val="0"/>
          <w:sz w:val="20"/>
          <w:szCs w:val="20"/>
          <w:u w:val="single"/>
          <w:rtl w:val="0"/>
          <w:lang w:val="en-US"/>
        </w:rPr>
        <w:t xml:space="preserve"> na podstawie art. 6 ust. </w:t>
      </w:r>
      <w:r>
        <w:rPr>
          <w:rFonts w:ascii="Calibri" w:cs="Calibri" w:hAnsi="Calibri" w:eastAsia="Calibri"/>
          <w:b w:val="0"/>
          <w:bCs w:val="0"/>
          <w:i w:val="1"/>
          <w:iCs w:val="1"/>
          <w:sz w:val="20"/>
          <w:szCs w:val="20"/>
          <w:u w:val="single"/>
          <w:rtl w:val="0"/>
          <w:lang w:val="en-US"/>
        </w:rPr>
        <w:t xml:space="preserve">1 </w:t>
      </w:r>
      <w:r>
        <w:rPr>
          <w:b w:val="0"/>
          <w:bCs w:val="0"/>
          <w:sz w:val="20"/>
          <w:szCs w:val="20"/>
          <w:u w:val="single"/>
          <w:rtl w:val="0"/>
          <w:lang w:val="en-US"/>
        </w:rPr>
        <w:t>lit. b) i lit. c</w:t>
      </w:r>
      <w:r>
        <w:rPr>
          <w:b w:val="0"/>
          <w:bCs w:val="0"/>
          <w:sz w:val="20"/>
          <w:szCs w:val="20"/>
          <w:rtl w:val="0"/>
          <w:lang w:val="en-US"/>
        </w:rPr>
        <w:t>) Rozporz</w:t>
      </w:r>
      <w:r>
        <w:rPr>
          <w:b w:val="0"/>
          <w:bCs w:val="0"/>
          <w:sz w:val="20"/>
          <w:szCs w:val="20"/>
          <w:rtl w:val="0"/>
          <w:lang w:val="en-US"/>
        </w:rPr>
        <w:t>ą</w:t>
      </w:r>
      <w:r>
        <w:rPr>
          <w:b w:val="0"/>
          <w:bCs w:val="0"/>
          <w:sz w:val="20"/>
          <w:szCs w:val="20"/>
          <w:rtl w:val="0"/>
          <w:lang w:val="en-US"/>
        </w:rPr>
        <w:t>dzenia Parlamentu Europejskiego i Rady (UE) 2016/679 z dnia 27 kwietnia 2016 r. w sprawie ochrony os</w:t>
      </w:r>
      <w:r>
        <w:rPr>
          <w:b w:val="0"/>
          <w:bCs w:val="0"/>
          <w:sz w:val="20"/>
          <w:szCs w:val="20"/>
          <w:rtl w:val="0"/>
          <w:lang w:val="en-US"/>
        </w:rPr>
        <w:t>ó</w:t>
      </w:r>
      <w:r>
        <w:rPr>
          <w:b w:val="0"/>
          <w:bCs w:val="0"/>
          <w:sz w:val="20"/>
          <w:szCs w:val="20"/>
          <w:rtl w:val="0"/>
          <w:lang w:val="en-US"/>
        </w:rPr>
        <w:t>b fizycznych w zwi</w:t>
      </w:r>
      <w:r>
        <w:rPr>
          <w:b w:val="0"/>
          <w:bCs w:val="0"/>
          <w:sz w:val="20"/>
          <w:szCs w:val="20"/>
          <w:rtl w:val="0"/>
          <w:lang w:val="en-US"/>
        </w:rPr>
        <w:t>ą</w:t>
      </w:r>
      <w:r>
        <w:rPr>
          <w:b w:val="0"/>
          <w:bCs w:val="0"/>
          <w:sz w:val="20"/>
          <w:szCs w:val="20"/>
          <w:rtl w:val="0"/>
          <w:lang w:val="en-US"/>
        </w:rPr>
        <w:t>zku z przetwarzaniem danych osobowych i w sprawie swobodnego przep</w:t>
      </w:r>
      <w:r>
        <w:rPr>
          <w:b w:val="0"/>
          <w:bCs w:val="0"/>
          <w:sz w:val="20"/>
          <w:szCs w:val="20"/>
          <w:rtl w:val="0"/>
          <w:lang w:val="en-US"/>
        </w:rPr>
        <w:t>ł</w:t>
      </w:r>
      <w:r>
        <w:rPr>
          <w:b w:val="0"/>
          <w:bCs w:val="0"/>
          <w:sz w:val="20"/>
          <w:szCs w:val="20"/>
          <w:rtl w:val="0"/>
          <w:lang w:val="en-US"/>
        </w:rPr>
        <w:t>ywu takich danych oraz uchylenia dyrektywy 95/46/WE (og</w:t>
      </w:r>
      <w:r>
        <w:rPr>
          <w:b w:val="0"/>
          <w:bCs w:val="0"/>
          <w:sz w:val="20"/>
          <w:szCs w:val="20"/>
          <w:rtl w:val="0"/>
          <w:lang w:val="en-US"/>
        </w:rPr>
        <w:t>ó</w:t>
      </w:r>
      <w:r>
        <w:rPr>
          <w:b w:val="0"/>
          <w:bCs w:val="0"/>
          <w:sz w:val="20"/>
          <w:szCs w:val="20"/>
          <w:rtl w:val="0"/>
          <w:lang w:val="en-US"/>
        </w:rPr>
        <w:t>lne rozporz</w:t>
      </w:r>
      <w:r>
        <w:rPr>
          <w:b w:val="0"/>
          <w:bCs w:val="0"/>
          <w:sz w:val="20"/>
          <w:szCs w:val="20"/>
          <w:rtl w:val="0"/>
          <w:lang w:val="en-US"/>
        </w:rPr>
        <w:t>ą</w:t>
      </w:r>
      <w:r>
        <w:rPr>
          <w:b w:val="0"/>
          <w:bCs w:val="0"/>
          <w:sz w:val="20"/>
          <w:szCs w:val="20"/>
          <w:rtl w:val="0"/>
          <w:lang w:val="en-US"/>
        </w:rPr>
        <w:t xml:space="preserve">dzenie o ochronie danych) </w:t>
      </w:r>
      <w:r>
        <w:rPr>
          <w:b w:val="0"/>
          <w:bCs w:val="0"/>
          <w:sz w:val="20"/>
          <w:szCs w:val="20"/>
          <w:rtl w:val="0"/>
          <w:lang w:val="en-US"/>
        </w:rPr>
        <w:t xml:space="preserve">– </w:t>
      </w:r>
      <w:r>
        <w:rPr>
          <w:b w:val="0"/>
          <w:bCs w:val="0"/>
          <w:color w:val="000000"/>
          <w:sz w:val="20"/>
          <w:szCs w:val="20"/>
          <w:u w:val="single" w:color="000000"/>
          <w:rtl w:val="0"/>
          <w:lang w:val="en-US"/>
        </w:rPr>
        <w:t>RODO</w:t>
      </w:r>
      <w:r>
        <w:rPr>
          <w:b w:val="0"/>
          <w:bCs w:val="0"/>
          <w:color w:val="000000"/>
          <w:sz w:val="20"/>
          <w:szCs w:val="20"/>
          <w:u w:color="000000"/>
          <w:rtl w:val="0"/>
          <w:lang w:val="en-US"/>
        </w:rPr>
        <w:t xml:space="preserve"> w celu:</w:t>
      </w:r>
    </w:p>
    <w:p>
      <w:pPr>
        <w:pStyle w:val="Normal (Web)"/>
        <w:numPr>
          <w:ilvl w:val="0"/>
          <w:numId w:val="43"/>
        </w:numPr>
        <w:shd w:val="clear" w:color="auto" w:fill="fefefe"/>
        <w:bidi w:val="0"/>
        <w:spacing w:before="0" w:after="0"/>
        <w:ind w:right="0"/>
        <w:jc w:val="both"/>
        <w:rPr>
          <w:color w:val="0a0a0a"/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wykonania przedmiotu Umowy oraz eksploatacji (korzystania i rozporz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dzania) Utworu w spos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b i w zakresie okre</w:t>
      </w:r>
      <w:r>
        <w:rPr>
          <w:color w:val="000000"/>
          <w:sz w:val="20"/>
          <w:szCs w:val="20"/>
          <w:u w:color="000000"/>
          <w:rtl w:val="0"/>
          <w:lang w:val="en-US"/>
        </w:rPr>
        <w:t>ś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lonym w Umowie, </w:t>
      </w:r>
    </w:p>
    <w:p>
      <w:pPr>
        <w:pStyle w:val="Normal (Web)"/>
        <w:numPr>
          <w:ilvl w:val="0"/>
          <w:numId w:val="43"/>
        </w:numPr>
        <w:shd w:val="clear" w:color="auto" w:fill="fefefe"/>
        <w:bidi w:val="0"/>
        <w:spacing w:before="0" w:after="0"/>
        <w:ind w:right="0"/>
        <w:jc w:val="both"/>
        <w:rPr>
          <w:i w:val="1"/>
          <w:iCs w:val="1"/>
          <w:color w:val="0a0a0a"/>
          <w:sz w:val="20"/>
          <w:szCs w:val="20"/>
          <w:rtl w:val="0"/>
          <w:lang w:val="en-US"/>
        </w:rPr>
      </w:pPr>
      <w:r>
        <w:rPr>
          <w:i w:val="0"/>
          <w:iCs w:val="0"/>
          <w:color w:val="000000"/>
          <w:sz w:val="20"/>
          <w:szCs w:val="20"/>
          <w:rtl w:val="0"/>
          <w:lang w:val="en-US"/>
        </w:rPr>
        <w:t>wype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ł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nienia obowi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ą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zku prawnego ci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ążą</w:t>
      </w:r>
      <w:r>
        <w:rPr>
          <w:i w:val="0"/>
          <w:iCs w:val="0"/>
          <w:color w:val="000000"/>
          <w:sz w:val="20"/>
          <w:szCs w:val="20"/>
          <w:rtl w:val="0"/>
          <w:lang w:val="en-US"/>
        </w:rPr>
        <w:t>cego na Administratorze.</w:t>
      </w:r>
    </w:p>
    <w:p>
      <w:pPr>
        <w:pStyle w:val="Normal (Web)"/>
        <w:numPr>
          <w:ilvl w:val="0"/>
          <w:numId w:val="44"/>
        </w:numPr>
        <w:shd w:val="clear" w:color="auto" w:fill="fefefe"/>
        <w:bidi w:val="0"/>
        <w:spacing w:before="12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Okres, przez kt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ry dane osobowe Aktora 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przetwarzane (w tym przechowywane)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 - dane osobowe przetwarzane w celu zawarcia, wykonania Umowy, korzystania i rozporz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dzania Utworem, realizowania uprawnie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ń </w:t>
      </w:r>
      <w:r>
        <w:rPr>
          <w:color w:val="000000"/>
          <w:sz w:val="20"/>
          <w:szCs w:val="20"/>
          <w:u w:color="000000"/>
          <w:rtl w:val="0"/>
          <w:lang w:val="en-US"/>
        </w:rPr>
        <w:t>i zobowi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za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ń </w:t>
      </w:r>
      <w:r>
        <w:rPr>
          <w:color w:val="000000"/>
          <w:sz w:val="20"/>
          <w:szCs w:val="20"/>
          <w:u w:color="000000"/>
          <w:rtl w:val="0"/>
          <w:lang w:val="en-US"/>
        </w:rPr>
        <w:t>kontraktowych, wype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nienia 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zk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w prawnych, w tym 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zku prawnego Administratora - b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d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ą </w:t>
      </w:r>
      <w:r>
        <w:rPr>
          <w:color w:val="000000"/>
          <w:sz w:val="20"/>
          <w:szCs w:val="20"/>
          <w:u w:color="000000"/>
          <w:rtl w:val="0"/>
          <w:lang w:val="en-US"/>
        </w:rPr>
        <w:t>przetwarzane (w tym przechowywane) przez ca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y okres jakiegokolwiek korzystania i rozporz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dzania Utworem, a po jego up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ywie przez okres niezb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dny do realizowania uprawnie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ń </w:t>
      </w:r>
      <w:r>
        <w:rPr>
          <w:color w:val="000000"/>
          <w:sz w:val="20"/>
          <w:szCs w:val="20"/>
          <w:u w:color="000000"/>
          <w:rtl w:val="0"/>
          <w:lang w:val="en-US"/>
        </w:rPr>
        <w:t>i zobowi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za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ń </w:t>
      </w:r>
      <w:r>
        <w:rPr>
          <w:color w:val="000000"/>
          <w:sz w:val="20"/>
          <w:szCs w:val="20"/>
          <w:u w:color="000000"/>
          <w:rtl w:val="0"/>
          <w:lang w:val="en-US"/>
        </w:rPr>
        <w:t>kontraktowych, a tak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e do ustalenia, zabezpieczenia, dochodzenia lub obrony ewentualnych roszcze</w:t>
      </w:r>
      <w:r>
        <w:rPr>
          <w:color w:val="000000"/>
          <w:sz w:val="20"/>
          <w:szCs w:val="20"/>
          <w:u w:color="000000"/>
          <w:rtl w:val="0"/>
          <w:lang w:val="en-US"/>
        </w:rPr>
        <w:t>ń</w:t>
      </w:r>
      <w:r>
        <w:rPr>
          <w:color w:val="000000"/>
          <w:sz w:val="20"/>
          <w:szCs w:val="20"/>
          <w:u w:color="000000"/>
          <w:rtl w:val="0"/>
          <w:lang w:val="en-US"/>
        </w:rPr>
        <w:t>, jak r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wnie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ż </w:t>
      </w:r>
      <w:r>
        <w:rPr>
          <w:color w:val="000000"/>
          <w:sz w:val="20"/>
          <w:szCs w:val="20"/>
          <w:u w:color="000000"/>
          <w:rtl w:val="0"/>
          <w:lang w:val="en-US"/>
        </w:rPr>
        <w:t>wype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nienia wszelkich 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zk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w prawnych, w tym obowi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zku prawnego Administratora (np. wynikaj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cego z przepis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w podatkowych lub rachunkowych).</w:t>
      </w:r>
    </w:p>
    <w:p>
      <w:pPr>
        <w:pStyle w:val="Normal (Web)"/>
        <w:numPr>
          <w:ilvl w:val="0"/>
          <w:numId w:val="44"/>
        </w:numPr>
        <w:shd w:val="clear" w:color="auto" w:fill="fefefe"/>
        <w:bidi w:val="0"/>
        <w:spacing w:before="12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Prawa osoby, kt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rej dotycz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 xml:space="preserve">dane osobowe: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dost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pu do tre</w:t>
      </w:r>
      <w:r>
        <w:rPr>
          <w:color w:val="000000"/>
          <w:sz w:val="20"/>
          <w:szCs w:val="20"/>
          <w:u w:color="000000"/>
          <w:rtl w:val="0"/>
          <w:lang w:val="en-US"/>
        </w:rPr>
        <w:t>ś</w:t>
      </w:r>
      <w:r>
        <w:rPr>
          <w:color w:val="000000"/>
          <w:sz w:val="20"/>
          <w:szCs w:val="20"/>
          <w:u w:color="000000"/>
          <w:rtl w:val="0"/>
          <w:lang w:val="en-US"/>
        </w:rPr>
        <w:t>ci swoich danych osobowych, czyli prawo do uzyskania potwierdzenia czy Administrator przetwarza dane oraz informacji dotycz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cych takiego przetwarzania;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do sprostowania danych, je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eli dane przetwarzane przez Administratora s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ą </w:t>
      </w:r>
      <w:r>
        <w:rPr>
          <w:color w:val="000000"/>
          <w:sz w:val="20"/>
          <w:szCs w:val="20"/>
          <w:u w:color="000000"/>
          <w:rtl w:val="0"/>
          <w:lang w:val="en-US"/>
        </w:rPr>
        <w:t>nieprawid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owe lub niekompletne;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prawo </w:t>
      </w:r>
      <w:r>
        <w:rPr>
          <w:color w:val="000000"/>
          <w:sz w:val="20"/>
          <w:szCs w:val="20"/>
          <w:u w:color="000000"/>
          <w:rtl w:val="0"/>
          <w:lang w:val="en-US"/>
        </w:rPr>
        <w:t>żą</w:t>
      </w:r>
      <w:r>
        <w:rPr>
          <w:color w:val="000000"/>
          <w:sz w:val="20"/>
          <w:szCs w:val="20"/>
          <w:u w:color="000000"/>
          <w:rtl w:val="0"/>
          <w:lang w:val="en-US"/>
        </w:rPr>
        <w:t>dania od Administratora usuni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cia danych;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prawo </w:t>
      </w:r>
      <w:r>
        <w:rPr>
          <w:color w:val="000000"/>
          <w:sz w:val="20"/>
          <w:szCs w:val="20"/>
          <w:u w:color="000000"/>
          <w:rtl w:val="0"/>
          <w:lang w:val="en-US"/>
        </w:rPr>
        <w:t>żą</w:t>
      </w:r>
      <w:r>
        <w:rPr>
          <w:color w:val="000000"/>
          <w:sz w:val="20"/>
          <w:szCs w:val="20"/>
          <w:u w:color="000000"/>
          <w:rtl w:val="0"/>
          <w:lang w:val="en-US"/>
        </w:rPr>
        <w:t>dania od Administratora ograniczenia przetwarzania danych;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do przenoszenia danych, czyli prawo do otrzymania dostarczonych Administratorowi danych osobowych oraz przes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ania ich innemu administratorowi;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wniesienia sprzeciwu wobec przetwarzania danych na podstawie uzasadnionego interesu Administratora lub wobec przetwarzania w celu marketingu bezpo</w:t>
      </w:r>
      <w:r>
        <w:rPr>
          <w:color w:val="000000"/>
          <w:sz w:val="20"/>
          <w:szCs w:val="20"/>
          <w:u w:color="000000"/>
          <w:rtl w:val="0"/>
          <w:lang w:val="en-US"/>
        </w:rPr>
        <w:t>ś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redniego;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do cofni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cia zgody w dowolnym momencie (bez wp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ywu na zgodno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ść </w:t>
      </w:r>
      <w:r>
        <w:rPr>
          <w:color w:val="000000"/>
          <w:sz w:val="20"/>
          <w:szCs w:val="20"/>
          <w:u w:color="000000"/>
          <w:rtl w:val="0"/>
          <w:lang w:val="en-US"/>
        </w:rPr>
        <w:t>z prawem przetwarzania, kt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rego dokonano na podstawie zgody przed jej cofni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ciem);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prawo wniesienia skargi do polskiego organu nadzorczego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Prezesa Urz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du Ochrony Danych Osobowych (</w:t>
      </w:r>
      <w:r>
        <w:rPr>
          <w:rStyle w:val="Łącze"/>
          <w:sz w:val="20"/>
          <w:szCs w:val="20"/>
        </w:rPr>
        <w:fldChar w:fldCharType="begin" w:fldLock="0"/>
      </w:r>
      <w:r>
        <w:rPr>
          <w:rStyle w:val="Łącze"/>
          <w:sz w:val="20"/>
          <w:szCs w:val="20"/>
        </w:rPr>
        <w:instrText xml:space="preserve"> HYPERLINK "http://www.uodo.gov.pl"</w:instrText>
      </w:r>
      <w:r>
        <w:rPr>
          <w:rStyle w:val="Łącze"/>
          <w:sz w:val="20"/>
          <w:szCs w:val="20"/>
        </w:rPr>
        <w:fldChar w:fldCharType="separate" w:fldLock="0"/>
      </w:r>
      <w:r>
        <w:rPr>
          <w:rStyle w:val="Łącze"/>
          <w:sz w:val="20"/>
          <w:szCs w:val="20"/>
          <w:rtl w:val="0"/>
          <w:lang w:val="en-US"/>
        </w:rPr>
        <w:t>www.uodo.gov.pl</w:t>
      </w:r>
      <w:r>
        <w:rPr>
          <w:sz w:val="20"/>
          <w:szCs w:val="20"/>
        </w:rPr>
        <w:fldChar w:fldCharType="end" w:fldLock="0"/>
      </w:r>
      <w:r>
        <w:rPr>
          <w:color w:val="000000"/>
          <w:sz w:val="20"/>
          <w:szCs w:val="20"/>
          <w:u w:color="000000"/>
          <w:rtl w:val="0"/>
          <w:lang w:val="en-US"/>
        </w:rPr>
        <w:t>) lub organu nadzorczego innego pa</w:t>
      </w:r>
      <w:r>
        <w:rPr>
          <w:color w:val="000000"/>
          <w:sz w:val="20"/>
          <w:szCs w:val="20"/>
          <w:u w:color="000000"/>
          <w:rtl w:val="0"/>
          <w:lang w:val="en-US"/>
        </w:rPr>
        <w:t>ń</w:t>
      </w:r>
      <w:r>
        <w:rPr>
          <w:color w:val="000000"/>
          <w:sz w:val="20"/>
          <w:szCs w:val="20"/>
          <w:u w:color="000000"/>
          <w:rtl w:val="0"/>
          <w:lang w:val="en-US"/>
        </w:rPr>
        <w:t>stwa cz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onkowskiego Unii Europejskiej, w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color w:val="000000"/>
          <w:sz w:val="20"/>
          <w:szCs w:val="20"/>
          <w:u w:color="000000"/>
          <w:rtl w:val="0"/>
          <w:lang w:val="en-US"/>
        </w:rPr>
        <w:t>ś</w:t>
      </w:r>
      <w:r>
        <w:rPr>
          <w:color w:val="000000"/>
          <w:sz w:val="20"/>
          <w:szCs w:val="20"/>
          <w:u w:color="000000"/>
          <w:rtl w:val="0"/>
          <w:lang w:val="en-US"/>
        </w:rPr>
        <w:t>ciwego ze wzgl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>du na miejsce zwyk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ego pobytu lub pracy osoby, kt</w:t>
      </w:r>
      <w:r>
        <w:rPr>
          <w:color w:val="000000"/>
          <w:sz w:val="20"/>
          <w:szCs w:val="20"/>
          <w:u w:color="000000"/>
          <w:rtl w:val="0"/>
          <w:lang w:val="en-US"/>
        </w:rPr>
        <w:t>ó</w:t>
      </w:r>
      <w:r>
        <w:rPr>
          <w:color w:val="000000"/>
          <w:sz w:val="20"/>
          <w:szCs w:val="20"/>
          <w:u w:color="000000"/>
          <w:rtl w:val="0"/>
          <w:lang w:val="en-US"/>
        </w:rPr>
        <w:t>rej dane dotycz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ą </w:t>
      </w:r>
      <w:r>
        <w:rPr>
          <w:color w:val="000000"/>
          <w:sz w:val="20"/>
          <w:szCs w:val="20"/>
          <w:u w:color="000000"/>
          <w:rtl w:val="0"/>
          <w:lang w:val="en-US"/>
        </w:rPr>
        <w:t>lub ze wzgl</w:t>
      </w:r>
      <w:r>
        <w:rPr>
          <w:color w:val="000000"/>
          <w:sz w:val="20"/>
          <w:szCs w:val="20"/>
          <w:u w:color="000000"/>
          <w:rtl w:val="0"/>
          <w:lang w:val="en-US"/>
        </w:rPr>
        <w:t>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du na miejsce domniemanego naruszenia RODO; </w:t>
      </w:r>
    </w:p>
    <w:p>
      <w:pPr>
        <w:pStyle w:val="Normal (Web)"/>
        <w:numPr>
          <w:ilvl w:val="0"/>
          <w:numId w:val="46"/>
        </w:numPr>
        <w:shd w:val="clear" w:color="auto" w:fill="fefefe"/>
        <w:bidi w:val="0"/>
        <w:spacing w:before="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prawo do uzyskania interwencji ludzkiej ze strony Administratora, wyra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enia w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>asnego stanowiska i do zakwestionowania decyzji opartej na zautomatyzowanym przetwarzaniu danych.</w:t>
      </w:r>
    </w:p>
    <w:p>
      <w:pPr>
        <w:pStyle w:val="Normal (Web)"/>
        <w:shd w:val="clear" w:color="auto" w:fill="fefefe"/>
        <w:tabs>
          <w:tab w:val="left" w:pos="851"/>
        </w:tabs>
        <w:spacing w:after="0"/>
        <w:ind w:left="851" w:hanging="425"/>
        <w:jc w:val="both"/>
        <w:rPr>
          <w:b w:val="1"/>
          <w:bCs w:val="1"/>
          <w:sz w:val="20"/>
          <w:szCs w:val="20"/>
        </w:rPr>
      </w:pPr>
      <w:r>
        <w:rPr>
          <w:color w:val="000000"/>
          <w:sz w:val="20"/>
          <w:szCs w:val="20"/>
          <w:u w:color="000000"/>
          <w:rtl w:val="0"/>
        </w:rPr>
        <w:tab/>
        <w:t xml:space="preserve">Prawa wymienione w pkt 1)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pkt 8) powy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ej mo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na zrealizowa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ć </w:t>
      </w:r>
      <w:r>
        <w:rPr>
          <w:color w:val="000000"/>
          <w:sz w:val="20"/>
          <w:szCs w:val="20"/>
          <w:u w:color="000000"/>
          <w:rtl w:val="0"/>
          <w:lang w:val="en-US"/>
        </w:rPr>
        <w:t>m.in. poprzez kontakt z inspektorem ochrony danych (adres podany w ust. 1 powy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ej) lub poprzez kontakt z ITI Neovison (adres podany w ust. 6 poni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ej, z dopiskiem: </w:t>
      </w:r>
      <w:r>
        <w:rPr>
          <w:color w:val="000000"/>
          <w:sz w:val="20"/>
          <w:szCs w:val="20"/>
          <w:u w:color="000000"/>
          <w:rtl w:val="0"/>
          <w:lang w:val="en-US"/>
        </w:rPr>
        <w:t>„</w:t>
      </w:r>
      <w:r>
        <w:rPr>
          <w:color w:val="000000"/>
          <w:sz w:val="20"/>
          <w:szCs w:val="20"/>
          <w:u w:color="000000"/>
          <w:rtl w:val="0"/>
          <w:lang w:val="en-US"/>
        </w:rPr>
        <w:t>Ochrona danych osobowych</w:t>
      </w:r>
      <w:r>
        <w:rPr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). </w:t>
      </w:r>
    </w:p>
    <w:p>
      <w:pPr>
        <w:pStyle w:val="Normal (Web)"/>
        <w:numPr>
          <w:ilvl w:val="0"/>
          <w:numId w:val="47"/>
        </w:numPr>
        <w:shd w:val="clear" w:color="auto" w:fill="fefefe"/>
        <w:bidi w:val="0"/>
        <w:spacing w:before="120" w:after="12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Kategorie odbiorc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 danych</w:t>
      </w:r>
      <w:r>
        <w:rPr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partnerzy handlowi oraz biznesowi (np. </w:t>
      </w:r>
      <w:r>
        <w:rPr>
          <w:color w:val="000000"/>
          <w:sz w:val="20"/>
          <w:szCs w:val="20"/>
          <w:u w:color="000000"/>
          <w:rtl w:val="0"/>
          <w:lang w:val="en-US"/>
        </w:rPr>
        <w:t>ś</w:t>
      </w:r>
      <w:r>
        <w:rPr>
          <w:color w:val="000000"/>
          <w:sz w:val="20"/>
          <w:szCs w:val="20"/>
          <w:u w:color="000000"/>
          <w:rtl w:val="0"/>
          <w:lang w:val="en-US"/>
        </w:rPr>
        <w:t>wiatowi agenci sprzeda</w:t>
      </w:r>
      <w:r>
        <w:rPr>
          <w:color w:val="000000"/>
          <w:sz w:val="20"/>
          <w:szCs w:val="20"/>
          <w:u w:color="000000"/>
          <w:rtl w:val="0"/>
          <w:lang w:val="en-US"/>
        </w:rPr>
        <w:t>ż</w:t>
      </w:r>
      <w:r>
        <w:rPr>
          <w:color w:val="000000"/>
          <w:sz w:val="20"/>
          <w:szCs w:val="20"/>
          <w:u w:color="000000"/>
          <w:rtl w:val="0"/>
          <w:lang w:val="en-US"/>
        </w:rPr>
        <w:t>y, sponsorzy, reklamodawcy, podmioty lokuj</w:t>
      </w:r>
      <w:r>
        <w:rPr>
          <w:color w:val="000000"/>
          <w:sz w:val="20"/>
          <w:szCs w:val="20"/>
          <w:u w:color="000000"/>
          <w:rtl w:val="0"/>
          <w:lang w:val="en-US"/>
        </w:rPr>
        <w:t>ą</w:t>
      </w:r>
      <w:r>
        <w:rPr>
          <w:color w:val="000000"/>
          <w:sz w:val="20"/>
          <w:szCs w:val="20"/>
          <w:u w:color="000000"/>
          <w:rtl w:val="0"/>
          <w:lang w:val="en-US"/>
        </w:rPr>
        <w:t>ce produkty/us</w:t>
      </w:r>
      <w:r>
        <w:rPr>
          <w:color w:val="000000"/>
          <w:sz w:val="20"/>
          <w:szCs w:val="20"/>
          <w:u w:color="000000"/>
          <w:rtl w:val="0"/>
          <w:lang w:val="en-US"/>
        </w:rPr>
        <w:t>ł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ugi w audycjach), dystrybutorzy, </w:t>
      </w:r>
      <w:r>
        <w:rPr>
          <w:sz w:val="20"/>
          <w:szCs w:val="20"/>
          <w:rtl w:val="0"/>
          <w:lang w:val="en-US"/>
        </w:rPr>
        <w:t>nadawcy, producenci wykonawczy, operatorzy sieci kablowych, operatorzy OTT, VOD, wydawcy p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yt, wydawcy ksi</w:t>
      </w:r>
      <w:r>
        <w:rPr>
          <w:sz w:val="20"/>
          <w:szCs w:val="20"/>
          <w:rtl w:val="0"/>
          <w:lang w:val="en-US"/>
        </w:rPr>
        <w:t>ąż</w:t>
      </w:r>
      <w:r>
        <w:rPr>
          <w:sz w:val="20"/>
          <w:szCs w:val="20"/>
          <w:rtl w:val="0"/>
          <w:lang w:val="en-US"/>
        </w:rPr>
        <w:t>ek jak r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wnie</w:t>
      </w:r>
      <w:r>
        <w:rPr>
          <w:sz w:val="20"/>
          <w:szCs w:val="20"/>
          <w:rtl w:val="0"/>
          <w:lang w:val="en-US"/>
        </w:rPr>
        <w:t xml:space="preserve">ż </w:t>
      </w:r>
      <w:r>
        <w:rPr>
          <w:sz w:val="20"/>
          <w:szCs w:val="20"/>
          <w:rtl w:val="0"/>
          <w:lang w:val="en-US"/>
        </w:rPr>
        <w:t>wszelkie podmioty dystrybuuj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 lub wykorzystuj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 w jakikolwiek spos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b utwory audiowizualne lub jakikolwiek inny kontent.</w:t>
      </w:r>
    </w:p>
    <w:p>
      <w:pPr>
        <w:pStyle w:val="Normal (Web)"/>
        <w:shd w:val="clear" w:color="auto" w:fill="fefefe"/>
        <w:spacing w:before="0" w:after="0"/>
        <w:ind w:left="426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Odbiorcy danych 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je przetwarza</w:t>
      </w:r>
      <w:r>
        <w:rPr>
          <w:sz w:val="20"/>
          <w:szCs w:val="20"/>
          <w:rtl w:val="0"/>
          <w:lang w:val="en-US"/>
        </w:rPr>
        <w:t xml:space="preserve">ć </w:t>
      </w:r>
      <w:r>
        <w:rPr>
          <w:sz w:val="20"/>
          <w:szCs w:val="20"/>
          <w:rtl w:val="0"/>
          <w:lang w:val="en-US"/>
        </w:rPr>
        <w:t>w imieniu Administratora lub we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asnym imieniu - w celu realizacji 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zku prawnego lub prawnie uzasadnionego interesu odbiorcy danych, polegaj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cego m.in. na korzystaniu z Utworu.</w:t>
      </w:r>
    </w:p>
    <w:p>
      <w:pPr>
        <w:pStyle w:val="Normal (Web)"/>
        <w:numPr>
          <w:ilvl w:val="0"/>
          <w:numId w:val="44"/>
        </w:numPr>
        <w:shd w:val="clear" w:color="auto" w:fill="fefefe"/>
        <w:bidi w:val="0"/>
        <w:spacing w:before="120" w:after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Dane osobowe zostan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udost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pnione przez PRODUCENTA WYKONAWCZEGO do ITI Neovision S.A. z siedzib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w Warszawie, Al. Gen.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 xml:space="preserve">. Sikorskiego 9, 02-758 Warszawa, </w:t>
      </w:r>
      <w:r>
        <w:rPr>
          <w:kern w:val="1"/>
          <w:sz w:val="20"/>
          <w:szCs w:val="20"/>
          <w:u w:color="000000"/>
          <w:rtl w:val="0"/>
          <w:lang w:val="en-US"/>
        </w:rPr>
        <w:t>wpisan</w:t>
      </w:r>
      <w:r>
        <w:rPr>
          <w:kern w:val="1"/>
          <w:sz w:val="20"/>
          <w:szCs w:val="20"/>
          <w:u w:color="000000"/>
          <w:rtl w:val="0"/>
          <w:lang w:val="en-US"/>
        </w:rPr>
        <w:t xml:space="preserve">ą </w:t>
      </w:r>
      <w:r>
        <w:rPr>
          <w:kern w:val="1"/>
          <w:sz w:val="20"/>
          <w:szCs w:val="20"/>
          <w:u w:color="000000"/>
          <w:rtl w:val="0"/>
          <w:lang w:val="en-US"/>
        </w:rPr>
        <w:t>do rejestru przedsi</w:t>
      </w:r>
      <w:r>
        <w:rPr>
          <w:kern w:val="1"/>
          <w:sz w:val="20"/>
          <w:szCs w:val="20"/>
          <w:u w:color="000000"/>
          <w:rtl w:val="0"/>
          <w:lang w:val="en-US"/>
        </w:rPr>
        <w:t>ę</w:t>
      </w:r>
      <w:r>
        <w:rPr>
          <w:kern w:val="1"/>
          <w:sz w:val="20"/>
          <w:szCs w:val="20"/>
          <w:u w:color="000000"/>
          <w:rtl w:val="0"/>
          <w:lang w:val="en-US"/>
        </w:rPr>
        <w:t>biorc</w:t>
      </w:r>
      <w:r>
        <w:rPr>
          <w:kern w:val="1"/>
          <w:sz w:val="20"/>
          <w:szCs w:val="20"/>
          <w:u w:color="000000"/>
          <w:rtl w:val="0"/>
          <w:lang w:val="en-US"/>
        </w:rPr>
        <w:t>ó</w:t>
      </w:r>
      <w:r>
        <w:rPr>
          <w:kern w:val="1"/>
          <w:sz w:val="20"/>
          <w:szCs w:val="20"/>
          <w:u w:color="000000"/>
          <w:rtl w:val="0"/>
          <w:lang w:val="en-US"/>
        </w:rPr>
        <w:t>w Krajowego Rejestru S</w:t>
      </w:r>
      <w:r>
        <w:rPr>
          <w:kern w:val="1"/>
          <w:sz w:val="20"/>
          <w:szCs w:val="20"/>
          <w:u w:color="000000"/>
          <w:rtl w:val="0"/>
          <w:lang w:val="en-US"/>
        </w:rPr>
        <w:t>ą</w:t>
      </w:r>
      <w:r>
        <w:rPr>
          <w:kern w:val="1"/>
          <w:sz w:val="20"/>
          <w:szCs w:val="20"/>
          <w:u w:color="000000"/>
          <w:rtl w:val="0"/>
          <w:lang w:val="en-US"/>
        </w:rPr>
        <w:t>dowego przez S</w:t>
      </w:r>
      <w:r>
        <w:rPr>
          <w:kern w:val="1"/>
          <w:sz w:val="20"/>
          <w:szCs w:val="20"/>
          <w:u w:color="000000"/>
          <w:rtl w:val="0"/>
          <w:lang w:val="en-US"/>
        </w:rPr>
        <w:t>ą</w:t>
      </w:r>
      <w:r>
        <w:rPr>
          <w:kern w:val="1"/>
          <w:sz w:val="20"/>
          <w:szCs w:val="20"/>
          <w:u w:color="000000"/>
          <w:rtl w:val="0"/>
          <w:lang w:val="en-US"/>
        </w:rPr>
        <w:t>d Rejonowy dla m.st. Warszawy w Warszawie, XIII Wydzia</w:t>
      </w:r>
      <w:r>
        <w:rPr>
          <w:kern w:val="1"/>
          <w:sz w:val="20"/>
          <w:szCs w:val="20"/>
          <w:u w:color="000000"/>
          <w:rtl w:val="0"/>
          <w:lang w:val="en-US"/>
        </w:rPr>
        <w:t xml:space="preserve">ł </w:t>
      </w:r>
      <w:r>
        <w:rPr>
          <w:kern w:val="1"/>
          <w:sz w:val="20"/>
          <w:szCs w:val="20"/>
          <w:u w:color="000000"/>
          <w:rtl w:val="0"/>
          <w:lang w:val="en-US"/>
        </w:rPr>
        <w:t>Gospodarczy Krajowego Rejestru S</w:t>
      </w:r>
      <w:r>
        <w:rPr>
          <w:kern w:val="1"/>
          <w:sz w:val="20"/>
          <w:szCs w:val="20"/>
          <w:u w:color="000000"/>
          <w:rtl w:val="0"/>
          <w:lang w:val="en-US"/>
        </w:rPr>
        <w:t>ą</w:t>
      </w:r>
      <w:r>
        <w:rPr>
          <w:kern w:val="1"/>
          <w:sz w:val="20"/>
          <w:szCs w:val="20"/>
          <w:u w:color="000000"/>
          <w:rtl w:val="0"/>
          <w:lang w:val="en-US"/>
        </w:rPr>
        <w:t>dowego pod numerem KRS 0000469644, NIP: 521-00-82-774</w:t>
      </w:r>
      <w:r>
        <w:rPr>
          <w:sz w:val="20"/>
          <w:szCs w:val="20"/>
          <w:rtl w:val="0"/>
          <w:lang w:val="en-US"/>
        </w:rPr>
        <w:t>KRS (adres do korespondencji: ITI Neovision S.A. z siedzib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w Warszawie, Al. Gen.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. Sikorskiego 9, 02-758 Warszawa). Istnieje mo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liwo</w:t>
      </w:r>
      <w:r>
        <w:rPr>
          <w:sz w:val="20"/>
          <w:szCs w:val="20"/>
          <w:rtl w:val="0"/>
          <w:lang w:val="en-US"/>
        </w:rPr>
        <w:t xml:space="preserve">ść </w:t>
      </w:r>
      <w:r>
        <w:rPr>
          <w:sz w:val="20"/>
          <w:szCs w:val="20"/>
          <w:rtl w:val="0"/>
          <w:lang w:val="en-US"/>
        </w:rPr>
        <w:t>skontaktowania si</w:t>
      </w:r>
      <w:r>
        <w:rPr>
          <w:sz w:val="20"/>
          <w:szCs w:val="20"/>
          <w:rtl w:val="0"/>
          <w:lang w:val="en-US"/>
        </w:rPr>
        <w:t xml:space="preserve">ę </w:t>
      </w:r>
      <w:r>
        <w:rPr>
          <w:sz w:val="20"/>
          <w:szCs w:val="20"/>
          <w:rtl w:val="0"/>
          <w:lang w:val="en-US"/>
        </w:rPr>
        <w:t>z inspektorem ochrony danych ITI Neovision za po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rednictwem adresu: iodo@ncplus.pl. Z chwil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udost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pnienia ITI Neovision ww. danych osobowych przez Producenta Wykonawczego, ITI Neovision stanie si</w:t>
      </w:r>
      <w:r>
        <w:rPr>
          <w:sz w:val="20"/>
          <w:szCs w:val="20"/>
          <w:rtl w:val="0"/>
          <w:lang w:val="en-US"/>
        </w:rPr>
        <w:t xml:space="preserve">ę </w:t>
      </w:r>
      <w:r>
        <w:rPr>
          <w:sz w:val="20"/>
          <w:szCs w:val="20"/>
          <w:rtl w:val="0"/>
          <w:lang w:val="en-US"/>
        </w:rPr>
        <w:t>ich administratorem i 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dzie je przetwarza</w:t>
      </w:r>
      <w:r>
        <w:rPr>
          <w:sz w:val="20"/>
          <w:szCs w:val="20"/>
          <w:rtl w:val="0"/>
          <w:lang w:val="en-US"/>
        </w:rPr>
        <w:t xml:space="preserve">ł </w:t>
      </w:r>
      <w:r>
        <w:rPr>
          <w:sz w:val="20"/>
          <w:szCs w:val="20"/>
          <w:rtl w:val="0"/>
          <w:lang w:val="en-US"/>
        </w:rPr>
        <w:t>w szczeg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lno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ci:</w:t>
      </w:r>
    </w:p>
    <w:p>
      <w:pPr>
        <w:pStyle w:val="Normal (Web)"/>
        <w:shd w:val="clear" w:color="auto" w:fill="fefefe"/>
        <w:spacing w:before="0" w:after="0"/>
        <w:ind w:left="850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1)</w:t>
        <w:tab/>
        <w:t>na podstawie art. 6 ust. 1 lit. c) RODO w celu wype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nienia 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zku prawnego ITI Neovision, m.in. w zakresie raportowania do organizacji zbiorowego zarz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dzania;</w:t>
      </w:r>
    </w:p>
    <w:p>
      <w:pPr>
        <w:pStyle w:val="Normal (Web)"/>
        <w:shd w:val="clear" w:color="auto" w:fill="fefefe"/>
        <w:spacing w:before="0" w:after="0"/>
        <w:ind w:left="850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2)</w:t>
        <w:tab/>
        <w:t>na podstawie prawnie uzasadnionego interesu ITI Neovision [tj. na podstawie art. 6 ust. 1 lit. f) RODO] w celu stworzenia Utworu oraz w celu jego eksploatowania w spos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b okre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lony w Umowie, w tym w celu korzystania i rozporz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dzania Utworem (w tym realizowania uprawnie</w:t>
      </w:r>
      <w:r>
        <w:rPr>
          <w:sz w:val="20"/>
          <w:szCs w:val="20"/>
          <w:rtl w:val="0"/>
          <w:lang w:val="en-US"/>
        </w:rPr>
        <w:t xml:space="preserve">ń </w:t>
      </w:r>
      <w:r>
        <w:rPr>
          <w:sz w:val="20"/>
          <w:szCs w:val="20"/>
          <w:rtl w:val="0"/>
          <w:lang w:val="en-US"/>
        </w:rPr>
        <w:t>i zobowi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za</w:t>
      </w:r>
      <w:r>
        <w:rPr>
          <w:sz w:val="20"/>
          <w:szCs w:val="20"/>
          <w:rtl w:val="0"/>
          <w:lang w:val="en-US"/>
        </w:rPr>
        <w:t xml:space="preserve">ń </w:t>
      </w:r>
      <w:r>
        <w:rPr>
          <w:sz w:val="20"/>
          <w:szCs w:val="20"/>
          <w:rtl w:val="0"/>
          <w:lang w:val="en-US"/>
        </w:rPr>
        <w:t>kontraktowych);</w:t>
      </w:r>
    </w:p>
    <w:p>
      <w:pPr>
        <w:pStyle w:val="Normal (Web)"/>
        <w:shd w:val="clear" w:color="auto" w:fill="fefefe"/>
        <w:spacing w:before="0" w:after="0"/>
        <w:ind w:left="850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3)</w:t>
        <w:tab/>
        <w:t>przez ca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y okres jakiegokolwiek korzystania i rozporz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dzania Utworem, a po jego up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ywie przez okres niezb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dny do realizowania uprawnie</w:t>
      </w:r>
      <w:r>
        <w:rPr>
          <w:sz w:val="20"/>
          <w:szCs w:val="20"/>
          <w:rtl w:val="0"/>
          <w:lang w:val="en-US"/>
        </w:rPr>
        <w:t xml:space="preserve">ń </w:t>
      </w:r>
      <w:r>
        <w:rPr>
          <w:sz w:val="20"/>
          <w:szCs w:val="20"/>
          <w:rtl w:val="0"/>
          <w:lang w:val="en-US"/>
        </w:rPr>
        <w:t>i zobowi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za</w:t>
      </w:r>
      <w:r>
        <w:rPr>
          <w:sz w:val="20"/>
          <w:szCs w:val="20"/>
          <w:rtl w:val="0"/>
          <w:lang w:val="en-US"/>
        </w:rPr>
        <w:t xml:space="preserve">ń </w:t>
      </w:r>
      <w:r>
        <w:rPr>
          <w:sz w:val="20"/>
          <w:szCs w:val="20"/>
          <w:rtl w:val="0"/>
          <w:lang w:val="en-US"/>
        </w:rPr>
        <w:t>kontraktowych, a tak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e do ustalenia, zabezpieczania, dochodzenia lub obrony ewentualnych roszcze</w:t>
      </w:r>
      <w:r>
        <w:rPr>
          <w:sz w:val="20"/>
          <w:szCs w:val="20"/>
          <w:rtl w:val="0"/>
          <w:lang w:val="en-US"/>
        </w:rPr>
        <w:t>ń</w:t>
      </w:r>
      <w:r>
        <w:rPr>
          <w:sz w:val="20"/>
          <w:szCs w:val="20"/>
          <w:rtl w:val="0"/>
          <w:lang w:val="en-US"/>
        </w:rPr>
        <w:t>, jak r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wnie</w:t>
      </w:r>
      <w:r>
        <w:rPr>
          <w:sz w:val="20"/>
          <w:szCs w:val="20"/>
          <w:rtl w:val="0"/>
          <w:lang w:val="en-US"/>
        </w:rPr>
        <w:t xml:space="preserve">ż </w:t>
      </w:r>
      <w:r>
        <w:rPr>
          <w:sz w:val="20"/>
          <w:szCs w:val="20"/>
          <w:rtl w:val="0"/>
          <w:lang w:val="en-US"/>
        </w:rPr>
        <w:t>wype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nienia wszelkich 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zk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 prawnych, w tym 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zk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 prawnych ITI Neovision (np. wynikaj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cych z przepis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 podatkowych lub rachunkowych).</w:t>
      </w:r>
    </w:p>
    <w:p>
      <w:pPr>
        <w:pStyle w:val="Normal (Web)"/>
        <w:shd w:val="clear" w:color="auto" w:fill="fefefe"/>
        <w:spacing w:before="120" w:after="0"/>
        <w:ind w:left="425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7. </w:t>
        <w:tab/>
        <w:t>ITI Neovision udost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pni dane osobowe nast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cym kategoriom odbiorc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 danych w zakresie niezb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 xml:space="preserve">dnym do realizacji Umowy: partnerzy handlowi oraz biznesowi (np. 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wiatowi agenci sprzeda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y, agencje reklamowe, sponsorzy, reklamodawcy, podmioty lokuj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 produkty/us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ugi w audycjach), dystrybutorzy, nadawcy, producenci wykonawczy, operatorzy sieci kablowych, operatorzy OTT, VOD, wydawcy p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yt, wydawcy ksi</w:t>
      </w:r>
      <w:r>
        <w:rPr>
          <w:sz w:val="20"/>
          <w:szCs w:val="20"/>
          <w:rtl w:val="0"/>
          <w:lang w:val="en-US"/>
        </w:rPr>
        <w:t>ąż</w:t>
      </w:r>
      <w:r>
        <w:rPr>
          <w:sz w:val="20"/>
          <w:szCs w:val="20"/>
          <w:rtl w:val="0"/>
          <w:lang w:val="en-US"/>
        </w:rPr>
        <w:t>ek jak r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wnie</w:t>
      </w:r>
      <w:r>
        <w:rPr>
          <w:sz w:val="20"/>
          <w:szCs w:val="20"/>
          <w:rtl w:val="0"/>
          <w:lang w:val="en-US"/>
        </w:rPr>
        <w:t xml:space="preserve">ż </w:t>
      </w:r>
      <w:r>
        <w:rPr>
          <w:sz w:val="20"/>
          <w:szCs w:val="20"/>
          <w:rtl w:val="0"/>
          <w:lang w:val="en-US"/>
        </w:rPr>
        <w:t>wszelkie podmioty dystrybuuj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 lub wykorzystuj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 w jakikolwiek spos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b utwory audiowizualne lub jakikolwiek inny kontent.</w:t>
      </w:r>
    </w:p>
    <w:p>
      <w:pPr>
        <w:pStyle w:val="Normal (Web)"/>
        <w:shd w:val="clear" w:color="auto" w:fill="fefefe"/>
        <w:spacing w:before="120" w:after="0"/>
        <w:ind w:left="425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8. </w:t>
        <w:tab/>
        <w:t>Odbiorcy danych b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je przetwarza</w:t>
      </w:r>
      <w:r>
        <w:rPr>
          <w:sz w:val="20"/>
          <w:szCs w:val="20"/>
          <w:rtl w:val="0"/>
          <w:lang w:val="en-US"/>
        </w:rPr>
        <w:t xml:space="preserve">ć </w:t>
      </w:r>
      <w:r>
        <w:rPr>
          <w:sz w:val="20"/>
          <w:szCs w:val="20"/>
          <w:rtl w:val="0"/>
          <w:lang w:val="en-US"/>
        </w:rPr>
        <w:t>w imieniu ITI Neovision lub we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asnym imieniu - w celu realizacji obowi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zku prawnego lub prawnie uzasadnionego interesu odbiorcy danych, polegaj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>cego m.in. na korzystaniu z Utworu wraz z:</w:t>
      </w:r>
    </w:p>
    <w:p>
      <w:pPr>
        <w:pStyle w:val="Normal (Web)"/>
        <w:shd w:val="clear" w:color="auto" w:fill="fefefe"/>
        <w:spacing w:after="0"/>
        <w:ind w:left="851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1) </w:t>
        <w:tab/>
        <w:t>podaniem informacji, i</w:t>
      </w:r>
      <w:r>
        <w:rPr>
          <w:sz w:val="20"/>
          <w:szCs w:val="20"/>
          <w:rtl w:val="0"/>
          <w:lang w:val="en-US"/>
        </w:rPr>
        <w:t xml:space="preserve">ż </w:t>
      </w:r>
      <w:r>
        <w:rPr>
          <w:sz w:val="20"/>
          <w:szCs w:val="20"/>
          <w:rtl w:val="0"/>
          <w:lang w:val="en-US"/>
        </w:rPr>
        <w:t>osobie, kt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rej dotycz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dane osobowe przys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uguj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wobec ITI Neovision nast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puj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 xml:space="preserve">ce uprawnienia: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a)</w:t>
        <w:tab/>
        <w:t>prawo dost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pu do tre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ci swoich danych osobowych, czyli prawo do uzyskania potwierdzenia czy ITI Neovision przetwarza dane oraz informacji dotycz</w:t>
      </w:r>
      <w:r>
        <w:rPr>
          <w:sz w:val="20"/>
          <w:szCs w:val="20"/>
          <w:rtl w:val="0"/>
          <w:lang w:val="en-US"/>
        </w:rPr>
        <w:t>ą</w:t>
      </w:r>
      <w:r>
        <w:rPr>
          <w:sz w:val="20"/>
          <w:szCs w:val="20"/>
          <w:rtl w:val="0"/>
          <w:lang w:val="en-US"/>
        </w:rPr>
        <w:t xml:space="preserve">cych takiego przetwarzania;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b)</w:t>
        <w:tab/>
        <w:t>prawo do sprostowania danych, je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eli dane przetwarzane przez ITI Neovision s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nieprawid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owe lub niekompletne;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c)</w:t>
        <w:tab/>
        <w:t xml:space="preserve">prawo </w:t>
      </w:r>
      <w:r>
        <w:rPr>
          <w:sz w:val="20"/>
          <w:szCs w:val="20"/>
          <w:rtl w:val="0"/>
          <w:lang w:val="en-US"/>
        </w:rPr>
        <w:t>żą</w:t>
      </w:r>
      <w:r>
        <w:rPr>
          <w:sz w:val="20"/>
          <w:szCs w:val="20"/>
          <w:rtl w:val="0"/>
          <w:lang w:val="en-US"/>
        </w:rPr>
        <w:t>dania od ITI Neovision usuni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 xml:space="preserve">cia danych;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d)</w:t>
        <w:tab/>
        <w:t xml:space="preserve">prawo </w:t>
      </w:r>
      <w:r>
        <w:rPr>
          <w:sz w:val="20"/>
          <w:szCs w:val="20"/>
          <w:rtl w:val="0"/>
          <w:lang w:val="en-US"/>
        </w:rPr>
        <w:t>żą</w:t>
      </w:r>
      <w:r>
        <w:rPr>
          <w:sz w:val="20"/>
          <w:szCs w:val="20"/>
          <w:rtl w:val="0"/>
          <w:lang w:val="en-US"/>
        </w:rPr>
        <w:t>dania od ITI Neovision ograniczenia przetwarzania danych;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e)</w:t>
        <w:tab/>
        <w:t>prawo do przenoszenia danych, czyli prawo do otrzymania dostarczonych ITI Neovision danych osobowych oraz przes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 xml:space="preserve">ania ich innemu administratorowi;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f)</w:t>
        <w:tab/>
        <w:t>prawo wniesienia sprzeciwu wobec przetwarzania danych na podstawie uzasadnionego interesu ITI Neovision lub wobec przetwarzania w celu marketingu bezpo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 xml:space="preserve">redniego;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g)</w:t>
        <w:tab/>
        <w:t>prawo do uzyskania interwencji ludzkiej ze strony ITI Neovision, wyra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enia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asnego stanowiska i do zakwestionowania decyzji opartej na zautomatyzowanym przetwarzaniu danych;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h)</w:t>
        <w:tab/>
        <w:t xml:space="preserve">prawo wniesienia skargi do polskiego organu nadzorczego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Prezesa Urz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du Ochrony Danych Osobowych (www.uodo.gov.pl) lub organu nadzorczego innego pa</w:t>
      </w:r>
      <w:r>
        <w:rPr>
          <w:sz w:val="20"/>
          <w:szCs w:val="20"/>
          <w:rtl w:val="0"/>
          <w:lang w:val="en-US"/>
        </w:rPr>
        <w:t>ń</w:t>
      </w:r>
      <w:r>
        <w:rPr>
          <w:sz w:val="20"/>
          <w:szCs w:val="20"/>
          <w:rtl w:val="0"/>
          <w:lang w:val="en-US"/>
        </w:rPr>
        <w:t>stwa cz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onkowskiego Unii Europejskiej, w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ś</w:t>
      </w:r>
      <w:r>
        <w:rPr>
          <w:sz w:val="20"/>
          <w:szCs w:val="20"/>
          <w:rtl w:val="0"/>
          <w:lang w:val="en-US"/>
        </w:rPr>
        <w:t>ciwego ze wzgl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>du na miejsce zwyk</w:t>
      </w:r>
      <w:r>
        <w:rPr>
          <w:sz w:val="20"/>
          <w:szCs w:val="20"/>
          <w:rtl w:val="0"/>
          <w:lang w:val="en-US"/>
        </w:rPr>
        <w:t>ł</w:t>
      </w:r>
      <w:r>
        <w:rPr>
          <w:sz w:val="20"/>
          <w:szCs w:val="20"/>
          <w:rtl w:val="0"/>
          <w:lang w:val="en-US"/>
        </w:rPr>
        <w:t>ego pobytu lub pracy osoby, kt</w:t>
      </w:r>
      <w:r>
        <w:rPr>
          <w:sz w:val="20"/>
          <w:szCs w:val="20"/>
          <w:rtl w:val="0"/>
          <w:lang w:val="en-US"/>
        </w:rPr>
        <w:t>ó</w:t>
      </w:r>
      <w:r>
        <w:rPr>
          <w:sz w:val="20"/>
          <w:szCs w:val="20"/>
          <w:rtl w:val="0"/>
          <w:lang w:val="en-US"/>
        </w:rPr>
        <w:t>rej dane dotycz</w:t>
      </w:r>
      <w:r>
        <w:rPr>
          <w:sz w:val="20"/>
          <w:szCs w:val="20"/>
          <w:rtl w:val="0"/>
          <w:lang w:val="en-US"/>
        </w:rPr>
        <w:t xml:space="preserve">ą </w:t>
      </w:r>
      <w:r>
        <w:rPr>
          <w:sz w:val="20"/>
          <w:szCs w:val="20"/>
          <w:rtl w:val="0"/>
          <w:lang w:val="en-US"/>
        </w:rPr>
        <w:t>lub ze wzgl</w:t>
      </w:r>
      <w:r>
        <w:rPr>
          <w:sz w:val="20"/>
          <w:szCs w:val="20"/>
          <w:rtl w:val="0"/>
          <w:lang w:val="en-US"/>
        </w:rPr>
        <w:t>ę</w:t>
      </w:r>
      <w:r>
        <w:rPr>
          <w:sz w:val="20"/>
          <w:szCs w:val="20"/>
          <w:rtl w:val="0"/>
          <w:lang w:val="en-US"/>
        </w:rPr>
        <w:t xml:space="preserve">du na miejsce domniemanego naruszenia RODO; </w:t>
      </w:r>
    </w:p>
    <w:p>
      <w:pPr>
        <w:pStyle w:val="Normal (Web)"/>
        <w:shd w:val="clear" w:color="auto" w:fill="fefefe"/>
        <w:spacing w:after="0"/>
        <w:ind w:left="1276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Prawa wymienione w pkt a)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g) mo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na zrealizowa</w:t>
      </w:r>
      <w:r>
        <w:rPr>
          <w:sz w:val="20"/>
          <w:szCs w:val="20"/>
          <w:rtl w:val="0"/>
          <w:lang w:val="en-US"/>
        </w:rPr>
        <w:t xml:space="preserve">ć </w:t>
      </w:r>
      <w:r>
        <w:rPr>
          <w:sz w:val="20"/>
          <w:szCs w:val="20"/>
          <w:rtl w:val="0"/>
          <w:lang w:val="en-US"/>
        </w:rPr>
        <w:t>m.in. poprzez kontakt z inspektorem ochrony danych (adres podany w ust. 6 powy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>ej) lub poprzez kontakt z ITI Neovision (adres korespondencyjny podany w ust. 6 powy</w:t>
      </w:r>
      <w:r>
        <w:rPr>
          <w:sz w:val="20"/>
          <w:szCs w:val="20"/>
          <w:rtl w:val="0"/>
          <w:lang w:val="en-US"/>
        </w:rPr>
        <w:t>ż</w:t>
      </w:r>
      <w:r>
        <w:rPr>
          <w:sz w:val="20"/>
          <w:szCs w:val="20"/>
          <w:rtl w:val="0"/>
          <w:lang w:val="en-US"/>
        </w:rPr>
        <w:t xml:space="preserve">ej, z dopiskiem: </w:t>
      </w:r>
      <w:r>
        <w:rPr>
          <w:sz w:val="20"/>
          <w:szCs w:val="20"/>
          <w:rtl w:val="0"/>
          <w:lang w:val="en-US"/>
        </w:rPr>
        <w:t>„</w:t>
      </w:r>
      <w:r>
        <w:rPr>
          <w:sz w:val="20"/>
          <w:szCs w:val="20"/>
          <w:rtl w:val="0"/>
          <w:lang w:val="en-US"/>
        </w:rPr>
        <w:t>Ochrona danych osobowych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 xml:space="preserve">); </w:t>
      </w:r>
    </w:p>
    <w:p>
      <w:pPr>
        <w:pStyle w:val="Normal (Web)"/>
        <w:numPr>
          <w:ilvl w:val="0"/>
          <w:numId w:val="50"/>
        </w:numPr>
        <w:shd w:val="clear" w:color="auto" w:fill="fefefe"/>
        <w:bidi w:val="0"/>
        <w:spacing w:before="0" w:after="0"/>
        <w:ind w:right="0"/>
        <w:jc w:val="both"/>
        <w:rPr>
          <w:b w:val="1"/>
          <w:bCs w:val="1"/>
          <w:color w:val="1f497d"/>
          <w:sz w:val="20"/>
          <w:szCs w:val="20"/>
          <w:rtl w:val="0"/>
          <w:lang w:val="en-US"/>
        </w:rPr>
      </w:pP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podaniem informacji o tym,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e ITI Neovision zamierza przekaza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ć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dane osobowe odbiorcom danych (w tym kategoriom odbiorc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danych wskazanym w ust. 6 pkt 3) powy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ej) poza Europejski Obszar Gospodarczy (EOG),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 zosta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ł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zdefiniowany w Porozumieniu o Europejskim Obszarze Gospodarczym (Dz.U. UE L z dnia 3 stycznia 1994 r. ze zm.), co jest niezb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ę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dne do realizacji cel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przetwarzania danych osobowych, o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rych mowa w ust. 2), na co Aktor wyra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a zgod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ę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. Przekazanie danych osobowych, o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rym mowa w poprzednim zdaniu nast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ą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pi po spe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ł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nieniu warunk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okre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ś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lonych w Rozdziale V RODO.ITI Neovision zamierza przekaza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ć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dane osobowe odbiorcom danych (w tym kategoriom odbiorc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danych wskazanym w ust. 5 powy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ej) poza Europejski Obszar Gospodarczy (EOG),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 zosta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ł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zdefiniowany w Porozumieniu o Europejskim Obszarze Gospodarczym (Dz.U. UE L z dnia 3 stycznia 1994 r. ze zm.), co jest niezb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ę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dne do realizacji cel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przetwarzania danych osobowych, o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rych mowa w ust. 2 powy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ej, na co Aktor wyra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ż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a zgod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ę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. Przekazanie danych osobowych, o kt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rych mowa w poprzednim zdaniu nast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ą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pi po spe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ł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nieniu warunk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ó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w okre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ś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lonych w Rozdziale V RODO.</w:t>
      </w:r>
    </w:p>
    <w:p>
      <w:pPr>
        <w:pStyle w:val="Normal (Web)"/>
        <w:numPr>
          <w:ilvl w:val="0"/>
          <w:numId w:val="53"/>
        </w:numPr>
        <w:shd w:val="clear" w:color="auto" w:fill="fefefe"/>
        <w:bidi w:val="0"/>
        <w:spacing w:before="120" w:after="0"/>
        <w:ind w:right="0"/>
        <w:jc w:val="both"/>
        <w:rPr>
          <w:b w:val="1"/>
          <w:bCs w:val="1"/>
          <w:color w:val="1f497d"/>
          <w:sz w:val="20"/>
          <w:szCs w:val="20"/>
          <w:rtl w:val="0"/>
          <w:lang w:val="en-US"/>
        </w:rPr>
      </w:pPr>
      <w:r>
        <w:rPr>
          <w:b w:val="0"/>
          <w:bCs w:val="0"/>
          <w:color w:val="000000"/>
          <w:sz w:val="20"/>
          <w:szCs w:val="20"/>
          <w:rtl w:val="0"/>
          <w:lang w:val="en-US"/>
        </w:rPr>
        <w:t>Podanie danych osobowych jest niezb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ę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>dne do zawarcia i realizacji postanowie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ń </w:t>
      </w:r>
      <w:r>
        <w:rPr>
          <w:b w:val="0"/>
          <w:bCs w:val="0"/>
          <w:color w:val="000000"/>
          <w:sz w:val="20"/>
          <w:szCs w:val="20"/>
          <w:rtl w:val="0"/>
          <w:lang w:val="en-US"/>
        </w:rPr>
        <w:t xml:space="preserve">Umowy. 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§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11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Postanowienia ko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ń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cowe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numPr>
          <w:ilvl w:val="0"/>
          <w:numId w:val="5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 sprawach nie uregulowanych w Umowie maj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zastosowanie przepisy Ustawy o prawie autorskim i prawach pokrewnych, Ustawy o zwalczaniu nieuczciwej konkurencji oraz przepisy kodeksu cywilnego.</w:t>
      </w:r>
    </w:p>
    <w:p>
      <w:pPr>
        <w:pStyle w:val="Treść"/>
        <w:numPr>
          <w:ilvl w:val="0"/>
          <w:numId w:val="5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Strony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zuj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rozwi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zywa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ć </w:t>
      </w:r>
      <w:r>
        <w:rPr>
          <w:rFonts w:ascii="Times New Roman" w:hAnsi="Times New Roman"/>
          <w:sz w:val="20"/>
          <w:szCs w:val="20"/>
          <w:rtl w:val="0"/>
        </w:rPr>
        <w:t>wszystkie spory powsta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e w wyniku realizacji Umowy lub z ni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zane 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polubowny. W przypadku, gdy rozwi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zanie sporu w spos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 polubowny oka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e si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 </w:t>
      </w:r>
      <w:r>
        <w:rPr>
          <w:rFonts w:ascii="Times New Roman" w:hAnsi="Times New Roman"/>
          <w:sz w:val="20"/>
          <w:szCs w:val="20"/>
          <w:rtl w:val="0"/>
        </w:rPr>
        <w:t>niemo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liwe lub Strony nie osi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gn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porozumienia w okresie jednego miesi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ca od daty zaistnienia sporu,  s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dem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ciwym dla rozstrzygni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cia sporu b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dzie s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  <w:lang w:val="en-US"/>
        </w:rPr>
        <w:t>d w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ciwy miejscowo dla siedziby PRODUCENTA WYKONAWCZEGO.</w:t>
      </w:r>
    </w:p>
    <w:p>
      <w:pPr>
        <w:pStyle w:val="Treść"/>
        <w:numPr>
          <w:ilvl w:val="0"/>
          <w:numId w:val="55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Wszelkie zmiany postanowie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ń </w:t>
      </w:r>
      <w:r>
        <w:rPr>
          <w:rFonts w:ascii="Times New Roman" w:hAnsi="Times New Roman"/>
          <w:sz w:val="20"/>
          <w:szCs w:val="20"/>
          <w:rtl w:val="0"/>
        </w:rPr>
        <w:t>Umowy, rozwi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zanie Umowy za zgod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Stron, odst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pienie oraz wypowiedzenie Umowy wymagaj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formy pisemnej, pod rygorem niewa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no</w:t>
      </w:r>
      <w:r>
        <w:rPr>
          <w:rFonts w:ascii="Times New Roman" w:hAnsi="Times New Roman" w:hint="default"/>
          <w:sz w:val="20"/>
          <w:szCs w:val="20"/>
          <w:rtl w:val="0"/>
        </w:rPr>
        <w:t>ś</w:t>
      </w:r>
      <w:r>
        <w:rPr>
          <w:rFonts w:ascii="Times New Roman" w:hAnsi="Times New Roman"/>
          <w:sz w:val="20"/>
          <w:szCs w:val="20"/>
          <w:rtl w:val="0"/>
        </w:rPr>
        <w:t>ci. Strony zgodnie wykluczaj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 xml:space="preserve">stosowanie formy elektronicznej </w:t>
      </w:r>
      <w:r>
        <w:rPr>
          <w:rFonts w:ascii="Times New Roman" w:hAnsi="Times New Roman"/>
          <w:spacing w:val="-2"/>
          <w:sz w:val="20"/>
          <w:szCs w:val="20"/>
          <w:rtl w:val="0"/>
        </w:rPr>
        <w:t>w powy</w:t>
      </w:r>
      <w:r>
        <w:rPr>
          <w:rFonts w:ascii="Times New Roman" w:hAnsi="Times New Roman" w:hint="default"/>
          <w:spacing w:val="-2"/>
          <w:sz w:val="20"/>
          <w:szCs w:val="20"/>
          <w:rtl w:val="0"/>
        </w:rPr>
        <w:t>ż</w:t>
      </w:r>
      <w:r>
        <w:rPr>
          <w:rFonts w:ascii="Times New Roman" w:hAnsi="Times New Roman"/>
          <w:spacing w:val="-2"/>
          <w:sz w:val="20"/>
          <w:szCs w:val="20"/>
          <w:rtl w:val="0"/>
        </w:rPr>
        <w:t>szym zakresie</w:t>
      </w:r>
      <w:r>
        <w:rPr>
          <w:rFonts w:ascii="Times New Roman" w:hAnsi="Times New Roman"/>
          <w:sz w:val="20"/>
          <w:szCs w:val="20"/>
          <w:rtl w:val="0"/>
        </w:rPr>
        <w:t>.</w:t>
      </w:r>
    </w:p>
    <w:p>
      <w:pPr>
        <w:pStyle w:val="Treść"/>
        <w:numPr>
          <w:ilvl w:val="0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czniki poni</w:t>
      </w:r>
      <w:r>
        <w:rPr>
          <w:rFonts w:ascii="Times New Roman" w:hAnsi="Times New Roman" w:hint="default"/>
          <w:sz w:val="20"/>
          <w:szCs w:val="20"/>
          <w:rtl w:val="0"/>
        </w:rPr>
        <w:t>ż</w:t>
      </w:r>
      <w:r>
        <w:rPr>
          <w:rFonts w:ascii="Times New Roman" w:hAnsi="Times New Roman"/>
          <w:sz w:val="20"/>
          <w:szCs w:val="20"/>
          <w:rtl w:val="0"/>
        </w:rPr>
        <w:t>sze stanowi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integraln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cz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ęść </w:t>
      </w:r>
      <w:r>
        <w:rPr>
          <w:rFonts w:ascii="Times New Roman" w:hAnsi="Times New Roman"/>
          <w:sz w:val="20"/>
          <w:szCs w:val="20"/>
          <w:rtl w:val="0"/>
        </w:rPr>
        <w:t>Umowy:</w:t>
      </w:r>
    </w:p>
    <w:p>
      <w:pPr>
        <w:pStyle w:val="Treść"/>
        <w:numPr>
          <w:ilvl w:val="1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 xml:space="preserve">cznik Nr 1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Scenariusz Utworu (dostarczony Aktorowi drog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ą </w:t>
      </w:r>
      <w:r>
        <w:rPr>
          <w:rFonts w:ascii="Times New Roman" w:hAnsi="Times New Roman"/>
          <w:sz w:val="20"/>
          <w:szCs w:val="20"/>
          <w:rtl w:val="0"/>
        </w:rPr>
        <w:t>elektroniczn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);</w:t>
      </w:r>
    </w:p>
    <w:p>
      <w:pPr>
        <w:pStyle w:val="Treść"/>
        <w:numPr>
          <w:ilvl w:val="1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 xml:space="preserve">cznik Nr 2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Harmonogram produkcji;</w:t>
      </w:r>
    </w:p>
    <w:p>
      <w:pPr>
        <w:pStyle w:val="Treść"/>
        <w:numPr>
          <w:ilvl w:val="1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 xml:space="preserve">cznik Nr 3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Terminy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  <w:lang w:val="de-DE"/>
        </w:rPr>
        <w:t>em Aktora;</w:t>
      </w:r>
    </w:p>
    <w:p>
      <w:pPr>
        <w:pStyle w:val="Treść"/>
        <w:numPr>
          <w:ilvl w:val="1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 xml:space="preserve">cznik Nr 4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Informacja o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zaniach zawodowych Aktora;</w:t>
      </w:r>
    </w:p>
    <w:p>
      <w:pPr>
        <w:pStyle w:val="Treść"/>
        <w:numPr>
          <w:ilvl w:val="0"/>
          <w:numId w:val="5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Umowa zosta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zawarta w trzech jednobrzmi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>cych egzemplarzach, jeden dla Aktora i dwa dla PRODUCENTA WYKONAWCZEGO.</w:t>
      </w: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ind w:left="360" w:firstLine="348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_______________</w:t>
        <w:tab/>
        <w:tab/>
        <w:tab/>
        <w:tab/>
        <w:tab/>
        <w:t>_______________</w:t>
      </w:r>
    </w:p>
    <w:p>
      <w:pPr>
        <w:pStyle w:val="Treść"/>
        <w:spacing w:after="0" w:line="240" w:lineRule="auto"/>
        <w:ind w:left="1068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Aktor</w:t>
        <w:tab/>
        <w:tab/>
        <w:tab/>
        <w:tab/>
        <w:tab/>
        <w:t xml:space="preserve">PRODUCENT WYKONAWCZY </w:t>
      </w:r>
    </w:p>
    <w:p>
      <w:pPr>
        <w:pStyle w:val="Treść"/>
        <w:spacing w:after="0" w:line="240" w:lineRule="auto"/>
        <w:ind w:left="1068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ind w:left="1068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2</w:t>
      </w:r>
    </w:p>
    <w:p>
      <w:pPr>
        <w:pStyle w:val="Treść"/>
        <w:spacing w:after="0" w:line="240" w:lineRule="auto"/>
        <w:ind w:left="1068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HARMONOGRAM PRODUKCJI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serialu pod roboczym tytu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ł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em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„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Kr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”</w:t>
      </w: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Okres przygotowawczy</w:t>
        <w:tab/>
        <w:tab/>
        <w:t>od 01/09/2018 do 1/04/2019</w:t>
      </w: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Okres 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</w:rPr>
        <w:t>ciowy</w:t>
        <w:tab/>
        <w:tab/>
        <w:tab/>
        <w:t>od 2/04/2019 do 15/10/2019</w:t>
      </w: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Postprodukcja </w:t>
        <w:tab/>
        <w:tab/>
        <w:tab/>
        <w:t>od 15/04/2019 do 30/11/2020</w:t>
      </w: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Okres promocji</w:t>
        <w:tab/>
        <w:tab/>
        <w:tab/>
        <w:t>od 15/03/2019 do 30/12/2020</w:t>
      </w: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tab/>
        <w:tab/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3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Terminy zdj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ęć </w:t>
      </w:r>
      <w:r>
        <w:rPr>
          <w:rFonts w:ascii="Times New Roman" w:hAnsi="Times New Roman"/>
          <w:sz w:val="20"/>
          <w:szCs w:val="20"/>
          <w:rtl w:val="0"/>
        </w:rPr>
        <w:t>(i rezerw) z udzia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 xml:space="preserve">em Aktora rola </w:t>
      </w:r>
      <w:r>
        <w:rPr>
          <w:rFonts w:ascii="Times New Roman" w:hAnsi="Times New Roman" w:hint="default"/>
          <w:sz w:val="20"/>
          <w:szCs w:val="20"/>
          <w:rtl w:val="0"/>
        </w:rPr>
        <w:t>„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SEKUNDANT ZIEMBI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Ń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SKIEGO #2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”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 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27 sierpnia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pr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by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28 sierpnia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  <w:lang w:val="it-IT"/>
        </w:rPr>
        <w:t>cia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29 sierpnia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  <w:lang w:val="it-IT"/>
        </w:rPr>
        <w:t>cia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30 sierpnia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zdj</w:t>
      </w:r>
      <w:r>
        <w:rPr>
          <w:rFonts w:ascii="Times New Roman" w:hAnsi="Times New Roman" w:hint="default"/>
          <w:sz w:val="20"/>
          <w:szCs w:val="20"/>
          <w:rtl w:val="0"/>
        </w:rPr>
        <w:t>ę</w:t>
      </w:r>
      <w:r>
        <w:rPr>
          <w:rFonts w:ascii="Times New Roman" w:hAnsi="Times New Roman"/>
          <w:sz w:val="20"/>
          <w:szCs w:val="20"/>
          <w:rtl w:val="0"/>
          <w:lang w:val="it-IT"/>
        </w:rPr>
        <w:t>cia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 xml:space="preserve">31 sierpnia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rezerwa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--------------------------------------------------------------------------------------------------------------------------- 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łą</w:t>
      </w:r>
      <w:r>
        <w:rPr>
          <w:rFonts w:ascii="Times New Roman" w:hAnsi="Times New Roman"/>
          <w:sz w:val="20"/>
          <w:szCs w:val="20"/>
          <w:rtl w:val="0"/>
        </w:rPr>
        <w:t>cznik nr 4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Inne zobowi</w:t>
      </w:r>
      <w:r>
        <w:rPr>
          <w:rFonts w:ascii="Times New Roman" w:hAnsi="Times New Roman" w:hint="default"/>
          <w:sz w:val="20"/>
          <w:szCs w:val="20"/>
          <w:rtl w:val="0"/>
        </w:rPr>
        <w:t>ą</w:t>
      </w:r>
      <w:r>
        <w:rPr>
          <w:rFonts w:ascii="Times New Roman" w:hAnsi="Times New Roman"/>
          <w:sz w:val="20"/>
          <w:szCs w:val="20"/>
          <w:rtl w:val="0"/>
        </w:rPr>
        <w:t xml:space="preserve">zania Aktora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de-DE"/>
        </w:rPr>
        <w:t>MICHA</w:t>
      </w:r>
      <w:r>
        <w:rPr>
          <w:rFonts w:ascii="Times New Roman" w:hAnsi="Times New Roman" w:hint="default"/>
          <w:sz w:val="20"/>
          <w:szCs w:val="20"/>
          <w:rtl w:val="0"/>
        </w:rPr>
        <w:t>Ł</w:t>
      </w:r>
      <w:r>
        <w:rPr>
          <w:rFonts w:ascii="Times New Roman" w:hAnsi="Times New Roman"/>
          <w:sz w:val="20"/>
          <w:szCs w:val="20"/>
          <w:rtl w:val="0"/>
        </w:rPr>
        <w:t>A PIETRZAKA</w:t>
      </w: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Treść"/>
        <w:tabs>
          <w:tab w:val="left" w:pos="1520"/>
        </w:tabs>
      </w:pPr>
      <w:r>
        <w:rPr>
          <w:rFonts w:ascii="Times New Roman" w:cs="Times New Roman" w:hAnsi="Times New Roman" w:eastAsia="Times New Roman"/>
          <w:sz w:val="20"/>
          <w:szCs w:val="20"/>
        </w:rP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Times New Roman" w:hAnsi="Times New Roman"/>
        <w:rtl w:val="0"/>
      </w:rPr>
      <w:t xml:space="preserve">Strona </w:t>
    </w: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13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426"/>
        </w:tabs>
        <w:ind w:left="8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6"/>
        </w:tabs>
        <w:ind w:left="1521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6"/>
        </w:tabs>
        <w:ind w:left="224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426"/>
        </w:tabs>
        <w:ind w:left="29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6"/>
        </w:tabs>
        <w:ind w:left="3681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6"/>
        </w:tabs>
        <w:ind w:left="44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426"/>
        </w:tabs>
        <w:ind w:left="512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6"/>
        </w:tabs>
        <w:ind w:left="5841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4"/>
  </w:abstractNum>
  <w:abstractNum w:abstractNumId="5">
    <w:multiLevelType w:val="hybridMultilevel"/>
    <w:styleLink w:val="Zaimportowany styl 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5"/>
  </w:abstractNum>
  <w:abstractNum w:abstractNumId="7">
    <w:multiLevelType w:val="hybridMultilevel"/>
    <w:styleLink w:val="Zaimportowany styl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360"/>
        </w:tabs>
        <w:ind w:left="5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5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40"/>
          <w:tab w:val="num" w:pos="3420"/>
        </w:tabs>
        <w:ind w:left="36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40"/>
          <w:tab w:val="num" w:pos="4140"/>
        </w:tabs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40"/>
          <w:tab w:val="num" w:pos="4860"/>
        </w:tabs>
        <w:ind w:left="50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40"/>
          <w:tab w:val="num" w:pos="5580"/>
        </w:tabs>
        <w:ind w:left="57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40"/>
          <w:tab w:val="num" w:pos="6300"/>
        </w:tabs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6"/>
  </w:abstractNum>
  <w:abstractNum w:abstractNumId="9">
    <w:multiLevelType w:val="hybridMultilevel"/>
    <w:styleLink w:val="Zaimportowany styl 6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7"/>
  </w:abstractNum>
  <w:abstractNum w:abstractNumId="11">
    <w:multiLevelType w:val="hybridMultilevel"/>
    <w:styleLink w:val="Zaimportowany styl 7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8"/>
  </w:abstractNum>
  <w:abstractNum w:abstractNumId="13">
    <w:multiLevelType w:val="hybridMultilevel"/>
    <w:styleLink w:val="Zaimportowany styl 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9"/>
  </w:abstractNum>
  <w:abstractNum w:abstractNumId="15">
    <w:multiLevelType w:val="hybridMultilevel"/>
    <w:styleLink w:val="Zaimportowany styl 9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10"/>
  </w:abstractNum>
  <w:abstractNum w:abstractNumId="17">
    <w:multiLevelType w:val="hybridMultilevel"/>
    <w:styleLink w:val="Zaimportowany styl 10"/>
    <w:lvl w:ilvl="0">
      <w:start w:val="1"/>
      <w:numFmt w:val="decimal"/>
      <w:suff w:val="tab"/>
      <w:lvlText w:val="%1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93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3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3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3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3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3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3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3" w:hanging="3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1"/>
  </w:abstractNum>
  <w:abstractNum w:abstractNumId="19">
    <w:multiLevelType w:val="hybridMultilevel"/>
    <w:styleLink w:val="Zaimportowany styl 11"/>
    <w:lvl w:ilvl="0">
      <w:start w:val="1"/>
      <w:numFmt w:val="lowerLetter"/>
      <w:suff w:val="tab"/>
      <w:lvlText w:val="%1)"/>
      <w:lvlJc w:val="left"/>
      <w:pPr>
        <w:tabs>
          <w:tab w:val="left" w:pos="360"/>
        </w:tabs>
        <w:ind w:left="687" w:hanging="32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2160" w:hanging="2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4320" w:hanging="2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480" w:hanging="2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2"/>
  </w:abstractNum>
  <w:abstractNum w:abstractNumId="21">
    <w:multiLevelType w:val="hybridMultilevel"/>
    <w:styleLink w:val="Zaimportowany styl 12"/>
    <w:lvl w:ilvl="0">
      <w:start w:val="1"/>
      <w:numFmt w:val="lowerLetter"/>
      <w:suff w:val="tab"/>
      <w:lvlText w:val="%1)"/>
      <w:lvlJc w:val="left"/>
      <w:pPr>
        <w:tabs>
          <w:tab w:val="left" w:pos="786"/>
        </w:tabs>
        <w:ind w:left="784" w:hanging="3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86"/>
        </w:tabs>
        <w:ind w:left="18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86"/>
        </w:tabs>
        <w:ind w:left="2586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86"/>
        </w:tabs>
        <w:ind w:left="330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86"/>
        </w:tabs>
        <w:ind w:left="402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86"/>
        </w:tabs>
        <w:ind w:left="4746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86"/>
        </w:tabs>
        <w:ind w:left="54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86"/>
        </w:tabs>
        <w:ind w:left="618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86"/>
        </w:tabs>
        <w:ind w:left="6906" w:hanging="2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13"/>
  </w:abstractNum>
  <w:abstractNum w:abstractNumId="23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8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4"/>
  </w:abstractNum>
  <w:abstractNum w:abstractNumId="25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Zaimportowany styl 15"/>
  </w:abstractNum>
  <w:abstractNum w:abstractNumId="27">
    <w:multiLevelType w:val="hybridMultilevel"/>
    <w:styleLink w:val="Zaimportowany styl 15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Zaimportowany styl 16"/>
  </w:abstractNum>
  <w:abstractNum w:abstractNumId="29">
    <w:multiLevelType w:val="hybridMultilevel"/>
    <w:styleLink w:val="Zaimportowany styl 1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Zaimportowany styl 17"/>
  </w:abstractNum>
  <w:abstractNum w:abstractNumId="31">
    <w:multiLevelType w:val="hybridMultilevel"/>
    <w:styleLink w:val="Zaimportowany styl 17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Zaimportowany styl 18"/>
  </w:abstractNum>
  <w:abstractNum w:abstractNumId="33">
    <w:multiLevelType w:val="hybridMultilevel"/>
    <w:styleLink w:val="Zaimportowany styl 18"/>
    <w:lvl w:ilvl="0">
      <w:start w:val="1"/>
      <w:numFmt w:val="lowerLetter"/>
      <w:suff w:val="tab"/>
      <w:lvlText w:val="%1)"/>
      <w:lvlJc w:val="left"/>
      <w:pPr>
        <w:ind w:left="85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7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91" w:hanging="3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1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73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51" w:hanging="3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9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11" w:hanging="3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Zaimportowany styl 19"/>
  </w:abstractNum>
  <w:abstractNum w:abstractNumId="35">
    <w:multiLevelType w:val="hybridMultilevel"/>
    <w:styleLink w:val="Zaimportowany styl 19"/>
    <w:lvl w:ilvl="0">
      <w:start w:val="1"/>
      <w:numFmt w:val="decimal"/>
      <w:suff w:val="tab"/>
      <w:lvlText w:val="%1)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51"/>
        </w:tabs>
        <w:ind w:left="1496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51"/>
        </w:tabs>
        <w:ind w:left="221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1"/>
        </w:tabs>
        <w:ind w:left="2936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51"/>
        </w:tabs>
        <w:ind w:left="3656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51"/>
        </w:tabs>
        <w:ind w:left="437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1"/>
        </w:tabs>
        <w:ind w:left="5096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51"/>
        </w:tabs>
        <w:ind w:left="5816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51"/>
        </w:tabs>
        <w:ind w:left="653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Zaimportowany styl 20"/>
  </w:abstractNum>
  <w:abstractNum w:abstractNumId="37">
    <w:multiLevelType w:val="hybridMultilevel"/>
    <w:styleLink w:val="Zaimportowany styl 20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Zaimportowany styl 21"/>
  </w:abstractNum>
  <w:abstractNum w:abstractNumId="39">
    <w:multiLevelType w:val="hybridMultilevel"/>
    <w:styleLink w:val="Zaimportowany styl 21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6" w:hanging="3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Zaimportowany styl 22"/>
  </w:abstractNum>
  <w:abstractNum w:abstractNumId="41">
    <w:multiLevelType w:val="hybridMultilevel"/>
    <w:styleLink w:val="Zaimportowany styl 2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51"/>
          </w:tabs>
          <w:ind w:left="426" w:hanging="42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426"/>
            <w:tab w:val="left" w:pos="851"/>
          </w:tabs>
          <w:ind w:left="801" w:hanging="1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6"/>
            <w:tab w:val="left" w:pos="851"/>
          </w:tabs>
          <w:ind w:left="1521" w:hanging="2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6"/>
            <w:tab w:val="left" w:pos="851"/>
          </w:tabs>
          <w:ind w:left="224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26"/>
            <w:tab w:val="left" w:pos="851"/>
          </w:tabs>
          <w:ind w:left="296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6"/>
            <w:tab w:val="left" w:pos="851"/>
          </w:tabs>
          <w:ind w:left="3681" w:hanging="2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6"/>
            <w:tab w:val="left" w:pos="851"/>
          </w:tabs>
          <w:ind w:left="440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26"/>
            <w:tab w:val="left" w:pos="851"/>
          </w:tabs>
          <w:ind w:left="512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6"/>
            <w:tab w:val="left" w:pos="851"/>
          </w:tabs>
          <w:ind w:left="5841" w:hanging="2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53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num" w:pos="709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9"/>
            <w:tab w:val="num" w:pos="3420"/>
          </w:tabs>
          <w:ind w:left="343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9"/>
            <w:tab w:val="num" w:pos="4140"/>
          </w:tabs>
          <w:ind w:left="4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9"/>
            <w:tab w:val="num" w:pos="4860"/>
          </w:tabs>
          <w:ind w:left="487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9"/>
            <w:tab w:val="num" w:pos="5580"/>
          </w:tabs>
          <w:ind w:left="55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9"/>
            <w:tab w:val="num" w:pos="6300"/>
          </w:tabs>
          <w:ind w:left="63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6"/>
    <w:lvlOverride w:ilvl="0">
      <w:startOverride w:val="6"/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2"/>
    <w:lvlOverride w:ilvl="0">
      <w:startOverride w:val="2"/>
    </w:lvlOverride>
  </w:num>
  <w:num w:numId="19">
    <w:abstractNumId w:val="15"/>
  </w:num>
  <w:num w:numId="20">
    <w:abstractNumId w:val="14"/>
  </w:num>
  <w:num w:numId="2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)"/>
        <w:lvlJc w:val="left"/>
        <w:pPr>
          <w:tabs>
            <w:tab w:val="left" w:pos="530"/>
          </w:tabs>
          <w:ind w:left="709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tabs>
            <w:tab w:val="num" w:pos="530"/>
          </w:tabs>
          <w:ind w:left="709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30"/>
            <w:tab w:val="num" w:pos="3419"/>
          </w:tabs>
          <w:ind w:left="3598" w:hanging="6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30"/>
            <w:tab w:val="num" w:pos="4139"/>
          </w:tabs>
          <w:ind w:left="4318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30"/>
            <w:tab w:val="num" w:pos="4859"/>
          </w:tabs>
          <w:ind w:left="5038" w:hanging="6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30"/>
            <w:tab w:val="num" w:pos="5579"/>
          </w:tabs>
          <w:ind w:left="5758" w:hanging="6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30"/>
            <w:tab w:val="num" w:pos="6299"/>
          </w:tabs>
          <w:ind w:left="6478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7"/>
  </w:num>
  <w:num w:numId="23">
    <w:abstractNumId w:val="16"/>
  </w:num>
  <w:num w:numId="24">
    <w:abstractNumId w:val="12"/>
    <w:lvlOverride w:ilvl="0">
      <w:startOverride w:val="4"/>
    </w:lvlOverride>
  </w:num>
  <w:num w:numId="25">
    <w:abstractNumId w:val="19"/>
  </w:num>
  <w:num w:numId="26">
    <w:abstractNumId w:val="18"/>
  </w:num>
  <w:num w:numId="27">
    <w:abstractNumId w:val="21"/>
  </w:num>
  <w:num w:numId="28">
    <w:abstractNumId w:val="20"/>
  </w:num>
  <w:num w:numId="29">
    <w:abstractNumId w:val="18"/>
    <w:lvlOverride w:ilvl="1">
      <w:startOverride w:val="3"/>
    </w:lvlOverride>
  </w:num>
  <w:num w:numId="30">
    <w:abstractNumId w:val="23"/>
  </w:num>
  <w:num w:numId="31">
    <w:abstractNumId w:val="22"/>
  </w:num>
  <w:num w:numId="32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tabs>
            <w:tab w:val="left" w:pos="2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2340"/>
          </w:tabs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left" w:pos="2340"/>
          </w:tabs>
          <w:ind w:left="19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left" w:pos="2340"/>
          </w:tabs>
          <w:ind w:left="27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2340"/>
          </w:tabs>
          <w:ind w:left="34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left" w:pos="2340"/>
          </w:tabs>
          <w:ind w:left="4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left" w:pos="2340"/>
          </w:tabs>
          <w:ind w:left="48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5"/>
  </w:num>
  <w:num w:numId="34">
    <w:abstractNumId w:val="24"/>
  </w:num>
  <w:num w:numId="35">
    <w:abstractNumId w:val="27"/>
  </w:num>
  <w:num w:numId="36">
    <w:abstractNumId w:val="26"/>
  </w:num>
  <w:num w:numId="37">
    <w:abstractNumId w:val="24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9"/>
  </w:num>
  <w:num w:numId="39">
    <w:abstractNumId w:val="28"/>
  </w:num>
  <w:num w:numId="40">
    <w:abstractNumId w:val="31"/>
  </w:num>
  <w:num w:numId="41">
    <w:abstractNumId w:val="30"/>
  </w:num>
  <w:num w:numId="42">
    <w:abstractNumId w:val="33"/>
  </w:num>
  <w:num w:numId="43">
    <w:abstractNumId w:val="32"/>
  </w:num>
  <w:num w:numId="44">
    <w:abstractNumId w:val="3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5"/>
  </w:num>
  <w:num w:numId="46">
    <w:abstractNumId w:val="34"/>
  </w:num>
  <w:num w:numId="47">
    <w:abstractNumId w:val="3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5" w:hanging="3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7"/>
  </w:num>
  <w:num w:numId="49">
    <w:abstractNumId w:val="36"/>
  </w:num>
  <w:num w:numId="50">
    <w:abstractNumId w:val="36"/>
    <w:lvlOverride w:ilvl="0">
      <w:startOverride w:val="2"/>
    </w:lvlOverride>
  </w:num>
  <w:num w:numId="51">
    <w:abstractNumId w:val="39"/>
  </w:num>
  <w:num w:numId="52">
    <w:abstractNumId w:val="38"/>
  </w:num>
  <w:num w:numId="53">
    <w:abstractNumId w:val="38"/>
    <w:lvlOverride w:ilvl="0">
      <w:startOverride w:val="9"/>
    </w:lvlOverride>
  </w:num>
  <w:num w:numId="54">
    <w:abstractNumId w:val="41"/>
  </w:num>
  <w:num w:numId="5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arties">
    <w:name w:val="Parties"/>
    <w:next w:val="Parties"/>
    <w:pPr>
      <w:keepNext w:val="0"/>
      <w:keepLines w:val="0"/>
      <w:pageBreakBefore w:val="0"/>
      <w:widowControl w:val="1"/>
      <w:shd w:val="clear" w:color="auto" w:fill="auto"/>
      <w:tabs>
        <w:tab w:val="left" w:pos="851"/>
      </w:tabs>
      <w:suppressAutoHyphens w:val="0"/>
      <w:bidi w:val="0"/>
      <w:spacing w:before="0" w:after="22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Łącze">
    <w:name w:val="Łącze"/>
    <w:rPr>
      <w:color w:val="0000ff"/>
      <w:u w:val="single" w:color="0000ff"/>
    </w:rPr>
  </w:style>
  <w:style w:type="character" w:styleId="Hyperlink.0">
    <w:name w:val="Hyperlink.0"/>
    <w:basedOn w:val="Łącze"/>
    <w:next w:val="Hyperlink.0"/>
    <w:rPr>
      <w:rFonts w:ascii="Times New Roman" w:cs="Times New Roman" w:hAnsi="Times New Roman" w:eastAsia="Times New Roman"/>
      <w:sz w:val="20"/>
      <w:szCs w:val="20"/>
    </w:rPr>
  </w:style>
  <w:style w:type="character" w:styleId="Hyperlink.1">
    <w:name w:val="Hyperlink.1"/>
    <w:basedOn w:val="Łącze"/>
    <w:next w:val="Hyperlink.1"/>
    <w:rPr>
      <w:rFonts w:ascii="Times New Roman" w:cs="Times New Roman" w:hAnsi="Times New Roman" w:eastAsia="Times New Roman"/>
    </w:rPr>
  </w:style>
  <w:style w:type="numbering" w:styleId="Zaimportowany styl 4">
    <w:name w:val="Zaimportowany styl 4"/>
    <w:pPr>
      <w:numPr>
        <w:numId w:val="6"/>
      </w:numPr>
    </w:pPr>
  </w:style>
  <w:style w:type="numbering" w:styleId="Zaimportowany styl 5">
    <w:name w:val="Zaimportowany styl 5"/>
    <w:pPr>
      <w:numPr>
        <w:numId w:val="8"/>
      </w:numPr>
    </w:pPr>
  </w:style>
  <w:style w:type="numbering" w:styleId="Zaimportowany styl 6">
    <w:name w:val="Zaimportowany styl 6"/>
    <w:pPr>
      <w:numPr>
        <w:numId w:val="11"/>
      </w:numPr>
    </w:pPr>
  </w:style>
  <w:style w:type="numbering" w:styleId="Zaimportowany styl 7">
    <w:name w:val="Zaimportowany styl 7"/>
    <w:pPr>
      <w:numPr>
        <w:numId w:val="14"/>
      </w:numPr>
    </w:pPr>
  </w:style>
  <w:style w:type="numbering" w:styleId="Zaimportowany styl 8">
    <w:name w:val="Zaimportowany styl 8"/>
    <w:pPr>
      <w:numPr>
        <w:numId w:val="16"/>
      </w:numPr>
    </w:pPr>
  </w:style>
  <w:style w:type="numbering" w:styleId="Zaimportowany styl 9">
    <w:name w:val="Zaimportowany styl 9"/>
    <w:pPr>
      <w:numPr>
        <w:numId w:val="19"/>
      </w:numPr>
    </w:pPr>
  </w:style>
  <w:style w:type="numbering" w:styleId="Zaimportowany styl 10">
    <w:name w:val="Zaimportowany styl 10"/>
    <w:pPr>
      <w:numPr>
        <w:numId w:val="22"/>
      </w:numPr>
    </w:pPr>
  </w:style>
  <w:style w:type="numbering" w:styleId="Zaimportowany styl 11">
    <w:name w:val="Zaimportowany styl 11"/>
    <w:pPr>
      <w:numPr>
        <w:numId w:val="25"/>
      </w:numPr>
    </w:pPr>
  </w:style>
  <w:style w:type="numbering" w:styleId="Zaimportowany styl 12">
    <w:name w:val="Zaimportowany styl 12"/>
    <w:pPr>
      <w:numPr>
        <w:numId w:val="27"/>
      </w:numPr>
    </w:pPr>
  </w:style>
  <w:style w:type="numbering" w:styleId="Zaimportowany styl 13">
    <w:name w:val="Zaimportowany styl 13"/>
    <w:pPr>
      <w:numPr>
        <w:numId w:val="30"/>
      </w:numPr>
    </w:pPr>
  </w:style>
  <w:style w:type="numbering" w:styleId="Zaimportowany styl 14">
    <w:name w:val="Zaimportowany styl 14"/>
    <w:pPr>
      <w:numPr>
        <w:numId w:val="33"/>
      </w:numPr>
    </w:pPr>
  </w:style>
  <w:style w:type="numbering" w:styleId="Zaimportowany styl 15">
    <w:name w:val="Zaimportowany styl 15"/>
    <w:pPr>
      <w:numPr>
        <w:numId w:val="35"/>
      </w:numPr>
    </w:pPr>
  </w:style>
  <w:style w:type="numbering" w:styleId="Zaimportowany styl 16">
    <w:name w:val="Zaimportowany styl 16"/>
    <w:pPr>
      <w:numPr>
        <w:numId w:val="38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Zaimportowany styl 17">
    <w:name w:val="Zaimportowany styl 17"/>
    <w:pPr>
      <w:numPr>
        <w:numId w:val="40"/>
      </w:numPr>
    </w:pPr>
  </w:style>
  <w:style w:type="character" w:styleId="Hyperlink.2">
    <w:name w:val="Hyperlink.2"/>
    <w:basedOn w:val="Łącze"/>
    <w:next w:val="Hyperlink.2"/>
    <w:rPr>
      <w:rFonts w:ascii="Times New Roman" w:cs="Times New Roman" w:hAnsi="Times New Roman" w:eastAsia="Times New Roman"/>
    </w:rPr>
  </w:style>
  <w:style w:type="numbering" w:styleId="Zaimportowany styl 18">
    <w:name w:val="Zaimportowany styl 18"/>
    <w:pPr>
      <w:numPr>
        <w:numId w:val="42"/>
      </w:numPr>
    </w:pPr>
  </w:style>
  <w:style w:type="numbering" w:styleId="Zaimportowany styl 19">
    <w:name w:val="Zaimportowany styl 19"/>
    <w:pPr>
      <w:numPr>
        <w:numId w:val="45"/>
      </w:numPr>
    </w:pPr>
  </w:style>
  <w:style w:type="numbering" w:styleId="Zaimportowany styl 20">
    <w:name w:val="Zaimportowany styl 20"/>
    <w:pPr>
      <w:numPr>
        <w:numId w:val="48"/>
      </w:numPr>
    </w:pPr>
  </w:style>
  <w:style w:type="numbering" w:styleId="Zaimportowany styl 21">
    <w:name w:val="Zaimportowany styl 21"/>
    <w:pPr>
      <w:numPr>
        <w:numId w:val="51"/>
      </w:numPr>
    </w:pPr>
  </w:style>
  <w:style w:type="numbering" w:styleId="Zaimportowany styl 22">
    <w:name w:val="Zaimportowany styl 22"/>
    <w:pPr>
      <w:numPr>
        <w:numId w:val="5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